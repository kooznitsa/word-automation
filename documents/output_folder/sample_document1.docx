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44" w:rsidRPr="00105D44" w:rsidRDefault="00105D44" w:rsidP="00105D44">
      <w:pPr>
        <w:keepNext/>
        <w:keepLines/>
        <w:spacing w:after="100" w:afterAutospacing="1"/>
        <w:jc w:val="right"/>
        <w:rPr>
          <w:ins w:id="0" w:author="Julia" w:date="2022-07-16T16:22:00Z"/>
          <w:rStyle w:val="32"/>
          <w:rFonts w:ascii="Times New Roman" w:hAnsi="Times New Roman" w:cs="Times New Roman"/>
          <w:b w:val="0"/>
          <w:i/>
          <w:sz w:val="22"/>
          <w:u w:val="words"/>
          <w:rPrChange w:id="1" w:author="Julia" w:date="2022-07-16T16:22:00Z">
            <w:rPr>
              <w:ins w:id="2" w:author="Julia" w:date="2022-07-16T16:22:00Z"/>
              <w:rStyle w:val="32"/>
              <w:b w:val="0"/>
            </w:rPr>
          </w:rPrChange>
        </w:rPr>
        <w:pPrChange w:id="3" w:author="Julia" w:date="2022-07-16T16:22:00Z">
          <w:pPr>
            <w:keepNext/>
            <w:keepLines/>
            <w:spacing w:after="100" w:afterAutospacing="1"/>
          </w:pPr>
        </w:pPrChange>
      </w:pPr>
      <w:bookmarkStart w:id="4" w:name="_GoBack"/>
      <w:bookmarkEnd w:id="4"/>
      <w:ins w:id="5" w:author="Julia" w:date="2022-07-16T16:22:00Z">
        <w:r w:rsidRPr="00105D44">
          <w:rPr>
            <w:rStyle w:val="32"/>
            <w:rFonts w:ascii="Times New Roman" w:hAnsi="Times New Roman" w:cs="Times New Roman"/>
            <w:b w:val="0"/>
            <w:i/>
            <w:sz w:val="22"/>
            <w:u w:val="words"/>
            <w:rPrChange w:id="6" w:author="Julia" w:date="2022-07-16T16:22:00Z">
              <w:rPr>
                <w:rStyle w:val="32"/>
                <w:b w:val="0"/>
              </w:rPr>
            </w:rPrChange>
          </w:rPr>
          <w:t>Перевод с английского языка на русский язык</w:t>
        </w:r>
      </w:ins>
    </w:p>
    <w:p w:rsidR="00594738" w:rsidRDefault="00594738" w:rsidP="00594738">
      <w:pPr>
        <w:keepNext/>
        <w:keepLines/>
        <w:spacing w:after="100" w:afterAutospacing="1"/>
      </w:pPr>
      <w:r>
        <w:rPr>
          <w:rStyle w:val="32"/>
          <w:b w:val="0"/>
        </w:rPr>
        <w:t>ЗАВЕРЕННАЯ КОПИЯ</w:t>
      </w:r>
    </w:p>
    <w:p w:rsidR="00594738" w:rsidRDefault="00594738" w:rsidP="00594738">
      <w:pPr>
        <w:spacing w:after="100" w:afterAutospacing="1"/>
      </w:pPr>
      <w:r>
        <w:t>Акта о внесении изменений в Устав общественной организации:</w:t>
      </w:r>
    </w:p>
    <w:p w:rsidR="00105D44" w:rsidRDefault="00105D44" w:rsidP="00594738">
      <w:pPr>
        <w:spacing w:after="100" w:afterAutospacing="1"/>
        <w:rPr>
          <w:ins w:id="7" w:author="Julia" w:date="2022-07-16T16:22:00Z"/>
          <w:lang w:val="en-US"/>
        </w:rPr>
      </w:pPr>
      <w:ins w:id="8" w:author="Julia" w:date="2022-07-16T16:22:00Z">
        <w:r>
          <w:rPr>
            <w:lang w:val="en-US"/>
          </w:rPr>
          <w:t>«РАЙЗИНГ САН АДМИНИСТРАТИКАНТОР» (RISING SUN ADMINISTRATIEKANTOOR)</w:t>
        </w:r>
      </w:ins>
    </w:p>
    <w:p w:rsidR="00594738" w:rsidRPr="00BE0651" w:rsidDel="00105D44" w:rsidRDefault="00594738" w:rsidP="00594738">
      <w:pPr>
        <w:keepNext/>
        <w:keepLines/>
        <w:spacing w:after="100" w:afterAutospacing="1"/>
        <w:rPr>
          <w:del w:id="9" w:author="Julia" w:date="2022-07-16T16:22:00Z"/>
          <w:lang w:val="en-US"/>
        </w:rPr>
      </w:pPr>
      <w:del w:id="10" w:author="Julia" w:date="2022-07-16T16:22:00Z">
        <w:r w:rsidRPr="00BE0651" w:rsidDel="00105D44">
          <w:rPr>
            <w:lang w:val="en-US"/>
          </w:rPr>
          <w:delText>"</w:delText>
        </w:r>
        <w:r w:rsidDel="00105D44">
          <w:delText>РАЙЗИНГ</w:delText>
        </w:r>
        <w:r w:rsidRPr="00BE0651" w:rsidDel="00105D44">
          <w:rPr>
            <w:lang w:val="en-US"/>
          </w:rPr>
          <w:delText xml:space="preserve"> </w:delText>
        </w:r>
        <w:r w:rsidR="006A5505" w:rsidDel="00105D44">
          <w:delText>САН</w:delText>
        </w:r>
        <w:r w:rsidRPr="00BE0651" w:rsidDel="00105D44">
          <w:rPr>
            <w:lang w:val="en-US"/>
          </w:rPr>
          <w:delText xml:space="preserve"> </w:delText>
        </w:r>
        <w:r w:rsidDel="00105D44">
          <w:delText>АДМИНИСТРАТИКАНТОР</w:delText>
        </w:r>
        <w:r w:rsidRPr="00BE0651" w:rsidDel="00105D44">
          <w:rPr>
            <w:lang w:val="en-US"/>
          </w:rPr>
          <w:delText xml:space="preserve">" (RISING </w:delText>
        </w:r>
        <w:r w:rsidR="006A5505" w:rsidDel="00105D44">
          <w:rPr>
            <w:lang w:val="en-US"/>
          </w:rPr>
          <w:delText>SUN</w:delText>
        </w:r>
        <w:r w:rsidRPr="00BE0651" w:rsidDel="00105D44">
          <w:rPr>
            <w:lang w:val="en-US"/>
          </w:rPr>
          <w:delText xml:space="preserve"> ADMINISTRATIEKANTOOR)</w:delText>
        </w:r>
      </w:del>
    </w:p>
    <w:p w:rsidR="00594738" w:rsidRDefault="00594738" w:rsidP="00594738">
      <w:pPr>
        <w:spacing w:after="100" w:afterAutospacing="1"/>
      </w:pPr>
      <w:r>
        <w:t>с местонахождением согласно Уставу в муниципалитете г. Амстердам</w:t>
      </w:r>
    </w:p>
    <w:p w:rsidR="00105D44" w:rsidRDefault="00105D44" w:rsidP="007F65D5">
      <w:pPr>
        <w:pStyle w:val="22"/>
        <w:shd w:val="clear" w:color="auto" w:fill="auto"/>
        <w:spacing w:after="100" w:afterAutospacing="1" w:line="240" w:lineRule="auto"/>
        <w:rPr>
          <w:ins w:id="11" w:author="Julia" w:date="2022-07-16T16:22:00Z"/>
          <w:rStyle w:val="24"/>
        </w:rPr>
      </w:pPr>
      <w:ins w:id="12" w:author="Julia" w:date="2022-07-16T16:22:00Z">
        <w:r>
          <w:rPr>
            <w:rStyle w:val="24"/>
          </w:rPr>
          <w:t>Дата подписания акта 08.07.2021 г.</w:t>
        </w:r>
      </w:ins>
    </w:p>
    <w:p w:rsidR="00594738" w:rsidDel="00105D44" w:rsidRDefault="00594738" w:rsidP="00594738">
      <w:pPr>
        <w:pStyle w:val="22"/>
        <w:shd w:val="clear" w:color="auto" w:fill="auto"/>
        <w:spacing w:after="100" w:afterAutospacing="1" w:line="240" w:lineRule="auto"/>
        <w:rPr>
          <w:del w:id="13" w:author="Julia" w:date="2022-07-16T16:22:00Z"/>
          <w:lang w:val="en-US"/>
        </w:rPr>
      </w:pPr>
      <w:del w:id="14" w:author="Julia" w:date="2022-07-16T16:22:00Z">
        <w:r w:rsidDel="00105D44">
          <w:rPr>
            <w:rStyle w:val="24"/>
          </w:rPr>
          <w:delText xml:space="preserve">Дата подписания акта </w:delText>
        </w:r>
        <w:r w:rsidR="005E073A" w:rsidDel="00105D44">
          <w:delText>8</w:delText>
        </w:r>
        <w:r w:rsidDel="00105D44">
          <w:delText xml:space="preserve"> июля 2021 г.</w:delText>
        </w:r>
      </w:del>
    </w:p>
    <w:p w:rsidR="00161A05" w:rsidRPr="006A1D93" w:rsidRDefault="00E07815" w:rsidP="007F65D5">
      <w:pPr>
        <w:pStyle w:val="22"/>
        <w:shd w:val="clear" w:color="auto" w:fill="auto"/>
        <w:spacing w:after="100" w:afterAutospacing="1" w:line="240" w:lineRule="auto"/>
      </w:pPr>
      <w:r w:rsidRPr="006A1D93">
        <w:t>Анкета юридического лица</w:t>
      </w:r>
      <w:del w:id="15" w:author="Julia" w:date="2022-07-16T16:22:00Z">
        <w:r w:rsidRPr="006A1D93" w:rsidDel="00105D44">
          <w:delText xml:space="preserve"> - </w:delText>
        </w:r>
      </w:del>
      <w:ins w:id="16" w:author="Julia" w:date="2022-07-16T16:22:00Z">
        <w:r w:rsidR="00105D44">
          <w:t xml:space="preserve"> — </w:t>
        </w:r>
      </w:ins>
      <w:r w:rsidRPr="006A1D93">
        <w:t>учредителя (акционера, участника) финансовой организации, юридического лица</w:t>
      </w:r>
      <w:del w:id="17" w:author="Julia" w:date="2022-07-16T16:22:00Z">
        <w:r w:rsidRPr="006A1D93" w:rsidDel="00105D44">
          <w:delText xml:space="preserve"> - </w:delText>
        </w:r>
      </w:del>
      <w:ins w:id="18" w:author="Julia" w:date="2022-07-16T16:22:00Z">
        <w:r w:rsidR="00105D44">
          <w:t xml:space="preserve"> — </w:t>
        </w:r>
      </w:ins>
      <w:r w:rsidRPr="006A1D93">
        <w:t>приобретателя акций (долей) финансовой организации, юридического лица, устанавливающего (осуществляющего) контроль в отношении акционеров (участников) финансовой организации, юридического лица, имеющего право распоряжаться более 10 процентами акций (долей) некредитной финансовой организации или микрокредитной компании, лиц, осуществляющих функции единоличного исполнительного органа указанных юридических лиц</w:t>
      </w:r>
    </w:p>
    <w:p w:rsidR="00105D44" w:rsidRDefault="00105D44" w:rsidP="008A6AB1">
      <w:pPr>
        <w:pStyle w:val="22"/>
        <w:shd w:val="clear" w:color="auto" w:fill="auto"/>
        <w:spacing w:line="240" w:lineRule="auto"/>
        <w:rPr>
          <w:ins w:id="19" w:author="Julia" w:date="2022-07-16T16:22:00Z"/>
          <w:lang w:val="en-US"/>
        </w:rPr>
      </w:pPr>
      <w:ins w:id="20" w:author="Julia" w:date="2022-07-16T16:22:00Z">
        <w:r>
          <w:rPr>
            <w:lang w:val="en-US"/>
          </w:rPr>
          <w:t>«ИНГ БАНК (ЕВРАЗИЯ)» АКЦИОНЕРНОЕ ОБЩЕСТВО</w:t>
        </w:r>
        <w:r>
          <w:rPr>
            <w:lang w:val="en-US"/>
          </w:rPr>
          <w:br/>
          <w:t>«ИНГ БАНК (ЕВРАЗИЯ)» АО</w:t>
        </w:r>
      </w:ins>
    </w:p>
    <w:p w:rsidR="00161A05" w:rsidRPr="006A1D93" w:rsidDel="00105D44" w:rsidRDefault="00184BCB" w:rsidP="007F65D5">
      <w:pPr>
        <w:pStyle w:val="22"/>
        <w:shd w:val="clear" w:color="auto" w:fill="auto"/>
        <w:spacing w:line="240" w:lineRule="auto"/>
        <w:rPr>
          <w:del w:id="21" w:author="Julia" w:date="2022-07-16T16:22:00Z"/>
        </w:rPr>
      </w:pPr>
      <w:del w:id="22" w:author="Julia" w:date="2022-07-16T16:22:00Z">
        <w:r w:rsidRPr="00BE0651" w:rsidDel="00105D44">
          <w:rPr>
            <w:lang w:val="en-US"/>
          </w:rPr>
          <w:delText>"</w:delText>
        </w:r>
        <w:r w:rsidR="00E07815" w:rsidRPr="006A1D93" w:rsidDel="00105D44">
          <w:delText>ИНГ БАНК (ЕВРАЗИЯ)</w:delText>
        </w:r>
        <w:r w:rsidRPr="00BE0651" w:rsidDel="00105D44">
          <w:rPr>
            <w:lang w:val="en-US"/>
          </w:rPr>
          <w:delText>"</w:delText>
        </w:r>
        <w:r w:rsidR="00E07815" w:rsidRPr="006A1D93" w:rsidDel="00105D44">
          <w:delText xml:space="preserve"> АКЦИОНЕРНОЕ ОБЩЕСТВО</w:delText>
        </w:r>
        <w:r w:rsidR="00E07815" w:rsidRPr="006A1D93" w:rsidDel="00105D44">
          <w:br/>
        </w:r>
        <w:r w:rsidRPr="00BE0651" w:rsidDel="00105D44">
          <w:rPr>
            <w:lang w:val="en-US"/>
          </w:rPr>
          <w:delText>"</w:delText>
        </w:r>
        <w:r w:rsidR="00E07815" w:rsidRPr="006A1D93" w:rsidDel="00105D44">
          <w:delText>ИНГ БАНК (ЕВРАЗИЯ)</w:delText>
        </w:r>
        <w:r w:rsidRPr="00BE0651" w:rsidDel="00105D44">
          <w:rPr>
            <w:lang w:val="en-US"/>
          </w:rPr>
          <w:delText>"</w:delText>
        </w:r>
        <w:r w:rsidR="00E07815" w:rsidRPr="006A1D93" w:rsidDel="00105D44">
          <w:delText xml:space="preserve"> АО</w:delText>
        </w:r>
      </w:del>
    </w:p>
    <w:p w:rsidR="00161A05" w:rsidRPr="00A5248D" w:rsidRDefault="00E07815" w:rsidP="008A6AB1">
      <w:pPr>
        <w:pStyle w:val="22"/>
        <w:shd w:val="clear" w:color="auto" w:fill="auto"/>
        <w:spacing w:line="240" w:lineRule="auto"/>
        <w:rPr>
          <w:lang w:val="en-US"/>
        </w:rPr>
      </w:pPr>
      <w:r w:rsidRPr="006A1D93">
        <w:t xml:space="preserve">ОГРН </w:t>
      </w:r>
      <w:r w:rsidR="000215D0">
        <w:rPr>
          <w:lang w:val="en-US"/>
        </w:rPr>
        <w:t>1234567891115</w:t>
      </w:r>
      <w:r w:rsidRPr="006A1D93">
        <w:t xml:space="preserve">, Регистрационный номер кредитной организации, присвоенный Банком России </w:t>
      </w:r>
      <w:r w:rsidR="00A5248D">
        <w:rPr>
          <w:lang w:val="en-US"/>
        </w:rPr>
        <w:t>1234</w:t>
      </w:r>
    </w:p>
    <w:p w:rsidR="00161A05" w:rsidRPr="006A1D93" w:rsidRDefault="00161A05" w:rsidP="007F65D5">
      <w:pPr>
        <w:pStyle w:val="22"/>
        <w:shd w:val="clear" w:color="auto" w:fill="auto"/>
        <w:spacing w:after="240" w:line="240" w:lineRule="auto"/>
        <w:rPr>
          <w:b/>
          <w:bCs/>
        </w:rPr>
      </w:pP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5305"/>
        <w:gridCol w:w="5184"/>
      </w:tblGrid>
      <w:tr w:rsidR="00EB2581" w:rsidRPr="006A1D93" w:rsidTr="007F65D5">
        <w:trPr>
          <w:trHeight w:val="20"/>
        </w:trPr>
        <w:tc>
          <w:tcPr>
            <w:tcW w:w="2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  <w:r w:rsidRPr="006A1D93">
              <w:rPr>
                <w:rStyle w:val="26pt"/>
                <w:lang w:val="ru-RU" w:eastAsia="ru-RU" w:bidi="ru-RU"/>
              </w:rPr>
              <w:t>(полное и (или) сокращенное (при наличии) наименования финансовой организации или микрокредитной компании (для финансовой организации или микрокредитной компании, являющихся коммерческими организациями,</w:t>
            </w:r>
            <w:del w:id="23" w:author="Julia" w:date="2022-07-16T16:22:00Z">
              <w:r w:rsidRPr="006A1D93" w:rsidDel="00105D44">
                <w:rPr>
                  <w:rStyle w:val="26pt"/>
                  <w:lang w:val="ru-RU" w:eastAsia="ru-RU" w:bidi="ru-RU"/>
                </w:rPr>
                <w:delText xml:space="preserve"> - </w:delText>
              </w:r>
            </w:del>
            <w:ins w:id="24" w:author="Julia" w:date="2022-07-16T16:22:00Z">
              <w:r w:rsidR="00105D44">
                <w:rPr>
                  <w:rStyle w:val="26pt"/>
                  <w:lang w:val="ru-RU" w:eastAsia="ru-RU" w:bidi="ru-RU"/>
                </w:rPr>
                <w:t xml:space="preserve"> — </w:t>
              </w:r>
            </w:ins>
            <w:r w:rsidRPr="006A1D93">
              <w:rPr>
                <w:rStyle w:val="26pt"/>
                <w:lang w:val="ru-RU" w:eastAsia="ru-RU" w:bidi="ru-RU"/>
              </w:rPr>
              <w:t>полное и (или) сокращенное (при наличии) фирменные наименования), основной государственный регистрационный номер финансовой организации или микрокредитной компании, регистрационный номер кредитной организации, присвоенный Банком России</w:t>
            </w:r>
          </w:p>
        </w:tc>
        <w:tc>
          <w:tcPr>
            <w:tcW w:w="2471" w:type="pct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161A0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</w:p>
        </w:tc>
      </w:tr>
    </w:tbl>
    <w:p w:rsidR="007F65D5" w:rsidRPr="006A1D93" w:rsidRDefault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03"/>
        <w:gridCol w:w="6272"/>
        <w:gridCol w:w="3514"/>
      </w:tblGrid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00"/>
              </w:rPr>
              <w:t>Сведения о юридическом лице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eastAsia="en-US" w:bidi="en-US"/>
              </w:rPr>
              <w:t>1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  <w:rPr>
                <w:rStyle w:val="21"/>
              </w:rPr>
            </w:pPr>
            <w:r w:rsidRPr="006A1D93">
              <w:rPr>
                <w:rStyle w:val="21"/>
              </w:rPr>
              <w:t>Полное и (или) сокращенное (при наличии) наименования (для юридического лица, являющегося коммерческой организацией,</w:t>
            </w:r>
            <w:del w:id="25" w:author="Julia" w:date="2022-07-16T16:22:00Z">
              <w:r w:rsidRPr="006A1D93" w:rsidDel="00105D44">
                <w:rPr>
                  <w:rStyle w:val="21"/>
                </w:rPr>
                <w:delText xml:space="preserve"> - </w:delText>
              </w:r>
            </w:del>
            <w:ins w:id="26" w:author="Julia" w:date="2022-07-16T16:22:00Z">
              <w:r w:rsidR="00105D44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полное и (или) сокращенное (при наличии) фирменные наименования)</w:t>
            </w:r>
            <w:r w:rsidR="008A6AB1" w:rsidRPr="006A1D93">
              <w:rPr>
                <w:rStyle w:val="21"/>
              </w:rPr>
              <w:t xml:space="preserve"> </w:t>
            </w:r>
          </w:p>
          <w:p w:rsidR="008A6AB1" w:rsidRPr="006A1D93" w:rsidRDefault="008A6AB1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lang w:val="sv-FI"/>
              </w:rPr>
            </w:pPr>
            <w:r w:rsidRPr="006A1D93">
              <w:rPr>
                <w:rStyle w:val="2105pt"/>
              </w:rPr>
              <w:t>«ИНГ БАНК Н.В.» (ING BANK N.V.</w:t>
            </w:r>
            <w:del w:id="27" w:author="Julia" w:date="2022-07-16T16:22:00Z">
              <w:r w:rsidRPr="006A1D93" w:rsidDel="00105D44">
                <w:rPr>
                  <w:rStyle w:val="2105pt"/>
                </w:rPr>
                <w:delText xml:space="preserve"> )</w:delText>
              </w:r>
            </w:del>
            <w:ins w:id="28" w:author="Julia" w:date="2022-07-16T16:22:00Z">
              <w:r w:rsidR="00105D44">
                <w:rPr>
                  <w:rStyle w:val="2105pt"/>
                </w:rPr>
                <w:t>)</w:t>
              </w:r>
            </w:ins>
            <w:r w:rsidRPr="006A1D93">
              <w:rPr>
                <w:rStyle w:val="2105pt"/>
              </w:rPr>
              <w:t xml:space="preserve"> «ИНГ БАНК» (ING BANK)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2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8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 xml:space="preserve">Основной государственный регистрационный номер Для кредитной организации дополнительно указывается регистрационный номер, присвоенный Банком России 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"/>
              </w:rPr>
              <w:t>Номер, присвоенный Торговой платой Нидерландов:</w:t>
            </w:r>
          </w:p>
          <w:p w:rsidR="00161A05" w:rsidRPr="006A1D93" w:rsidRDefault="00724658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</w:rPr>
              <w:t>123456789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3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Адрес, указанный в едином государственном реестре юридических лиц (Торговом реестре)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rStyle w:val="2105pt"/>
              </w:rPr>
            </w:pPr>
            <w:r w:rsidRPr="006A1D93">
              <w:rPr>
                <w:rStyle w:val="2105pt"/>
              </w:rPr>
              <w:t>Бейлмердреф 1</w:t>
            </w:r>
          </w:p>
          <w:p w:rsidR="00161A05" w:rsidRPr="006A1D93" w:rsidRDefault="00B148F2" w:rsidP="00B148F2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Амстердам, Нидерланды (Bijlmerdreef </w:t>
            </w:r>
            <w:r>
              <w:rPr>
                <w:rStyle w:val="2105pt"/>
                <w:lang w:val="ru-RU"/>
              </w:rPr>
              <w:t>1</w:t>
            </w:r>
            <w:r w:rsidR="00E07815" w:rsidRPr="006A1D93">
              <w:rPr>
                <w:rStyle w:val="2105pt"/>
              </w:rPr>
              <w:t xml:space="preserve">, </w:t>
            </w: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Amsterdam, the Netherlands)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4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 xml:space="preserve">Цифровой код страны регистрации юридического лица в соответствии с Общероссийским классификатором стран мира (OKCM) 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5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Сведения о деловой репутации юридического лица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: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/>
              <w:ind w:left="57" w:right="57"/>
              <w:rPr>
                <w:sz w:val="10"/>
                <w:szCs w:val="10"/>
              </w:rPr>
            </w:pPr>
          </w:p>
        </w:tc>
      </w:tr>
    </w:tbl>
    <w:p w:rsidR="00161A05" w:rsidRPr="006A1D93" w:rsidRDefault="00E07815" w:rsidP="007F65D5">
      <w:pPr>
        <w:pStyle w:val="22"/>
        <w:shd w:val="clear" w:color="auto" w:fill="auto"/>
        <w:spacing w:line="240" w:lineRule="auto"/>
        <w:jc w:val="left"/>
      </w:pPr>
      <w:r w:rsidRPr="006A1D93">
        <w:br w:type="page"/>
      </w: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17"/>
        <w:gridCol w:w="6260"/>
        <w:gridCol w:w="3512"/>
      </w:tblGrid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lastRenderedPageBreak/>
              <w:t>5.1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Основания для признания деловой репутации неудовлетворительной отсутствуют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after="480" w:line="240" w:lineRule="auto"/>
              <w:ind w:left="57" w:right="57"/>
              <w:jc w:val="left"/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105pt"/>
                <w:lang w:val="ru-RU" w:eastAsia="ru-RU" w:bidi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b/>
                <w:bCs/>
                <w:i/>
                <w:iCs/>
              </w:rPr>
            </w:pPr>
            <w:r w:rsidRPr="006A1D93">
              <w:rPr>
                <w:rStyle w:val="2105pt"/>
                <w:b w:val="0"/>
                <w:bCs w:val="0"/>
                <w:i/>
                <w:iCs/>
                <w:sz w:val="20"/>
                <w:szCs w:val="20"/>
                <w:lang w:val="ru-RU"/>
              </w:rPr>
              <w:t>/Подпись/</w:t>
            </w:r>
          </w:p>
        </w:tc>
      </w:tr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00"/>
              </w:rPr>
              <w:t>Сведения о единоличном исполнительном органе юридического лица (далее</w:t>
            </w:r>
            <w:del w:id="29" w:author="Julia" w:date="2022-07-16T16:22:00Z">
              <w:r w:rsidRPr="006A1D93" w:rsidDel="00105D44">
                <w:rPr>
                  <w:rStyle w:val="200"/>
                </w:rPr>
                <w:delText xml:space="preserve"> - </w:delText>
              </w:r>
            </w:del>
            <w:ins w:id="30" w:author="Julia" w:date="2022-07-16T16:22:00Z">
              <w:r w:rsidR="00105D44">
                <w:rPr>
                  <w:rStyle w:val="200"/>
                </w:rPr>
                <w:t xml:space="preserve"> — </w:t>
              </w:r>
            </w:ins>
            <w:r w:rsidRPr="006A1D93">
              <w:rPr>
                <w:rStyle w:val="200"/>
              </w:rPr>
              <w:t xml:space="preserve">ЕИО) (о каждом ЕИО, если учредительными документами юридического лица предусмотрено осуществление функций ЕИО несколькими лицами) 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6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Фамилия, имя, отчество (последнее</w:t>
            </w:r>
            <w:del w:id="31" w:author="Julia" w:date="2022-07-16T16:22:00Z">
              <w:r w:rsidRPr="006A1D93" w:rsidDel="00105D44">
                <w:rPr>
                  <w:rStyle w:val="21"/>
                </w:rPr>
                <w:delText xml:space="preserve"> - </w:delText>
              </w:r>
            </w:del>
            <w:ins w:id="32" w:author="Julia" w:date="2022-07-16T16:22:00Z">
              <w:r w:rsidR="00105D44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при наличии)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06232B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00"/>
              </w:rPr>
              <w:t>Роберт</w:t>
            </w:r>
            <w:r w:rsidR="00E07815" w:rsidRPr="006A1D93">
              <w:rPr>
                <w:rStyle w:val="200"/>
              </w:rPr>
              <w:t xml:space="preserve"> ван Рэйсвик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7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36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Дата и место рождения ЕИО</w:t>
            </w:r>
            <w:del w:id="33" w:author="Julia" w:date="2022-07-16T16:22:00Z">
              <w:r w:rsidRPr="006A1D93" w:rsidDel="00105D44">
                <w:rPr>
                  <w:rStyle w:val="21"/>
                </w:rPr>
                <w:delText xml:space="preserve"> - </w:delText>
              </w:r>
            </w:del>
            <w:ins w:id="34" w:author="Julia" w:date="2022-07-16T16:22:00Z">
              <w:r w:rsidR="00105D44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 xml:space="preserve">физического лица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>Дата рождения: 10.0</w:t>
            </w:r>
            <w:r w:rsidR="00DE02E4">
              <w:rPr>
                <w:rStyle w:val="200"/>
                <w:lang w:val="en-US" w:eastAsia="en-US" w:bidi="en-US"/>
              </w:rPr>
              <w:t>7</w:t>
            </w:r>
            <w:r w:rsidRPr="006A1D93">
              <w:rPr>
                <w:rStyle w:val="200"/>
                <w:lang w:eastAsia="en-US" w:bidi="en-US"/>
              </w:rPr>
              <w:t>.197</w:t>
            </w:r>
            <w:r w:rsidR="00DE02E4">
              <w:rPr>
                <w:rStyle w:val="200"/>
                <w:lang w:val="en-US" w:eastAsia="en-US" w:bidi="en-US"/>
              </w:rPr>
              <w:t>4</w:t>
            </w:r>
            <w:r w:rsidRPr="006A1D93">
              <w:rPr>
                <w:rStyle w:val="200"/>
                <w:lang w:eastAsia="en-US" w:bidi="en-US"/>
              </w:rPr>
              <w:t xml:space="preserve"> г.</w:t>
            </w:r>
          </w:p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Место рождения: </w:t>
            </w:r>
            <w:r w:rsidRPr="006A1D93">
              <w:rPr>
                <w:rStyle w:val="200"/>
              </w:rPr>
              <w:t>Утрехт, Нидерланды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8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Цифровой код страны регистрации ЕИО</w:t>
            </w:r>
            <w:del w:id="35" w:author="Julia" w:date="2022-07-16T16:22:00Z">
              <w:r w:rsidRPr="006A1D93" w:rsidDel="00105D44">
                <w:rPr>
                  <w:rStyle w:val="21"/>
                </w:rPr>
                <w:delText xml:space="preserve"> - </w:delText>
              </w:r>
            </w:del>
            <w:ins w:id="36" w:author="Julia" w:date="2022-07-16T16:22:00Z">
              <w:r w:rsidR="00105D44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 в соответствии с Общероссийским классификатором стран мира (OKCM)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9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Данные паспорта или иного документа, удостоверяющего личность ЕИО</w:t>
            </w:r>
            <w:del w:id="37" w:author="Julia" w:date="2022-07-16T16:22:00Z">
              <w:r w:rsidRPr="006A1D93" w:rsidDel="00105D44">
                <w:rPr>
                  <w:rStyle w:val="21"/>
                </w:rPr>
                <w:delText xml:space="preserve"> - </w:delText>
              </w:r>
            </w:del>
            <w:ins w:id="38" w:author="Julia" w:date="2022-07-16T16:22:00Z">
              <w:r w:rsidR="00105D44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6AB1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Номер паспорта: </w:t>
            </w:r>
            <w:r w:rsidR="00162FFD">
              <w:rPr>
                <w:rStyle w:val="200"/>
                <w:lang w:val="en-US" w:eastAsia="en-US" w:bidi="en-US"/>
              </w:rPr>
              <w:t>AA</w:t>
            </w:r>
            <w:r w:rsidRPr="006A1D93">
              <w:rPr>
                <w:rStyle w:val="200"/>
                <w:lang w:eastAsia="en-US" w:bidi="en-US"/>
              </w:rPr>
              <w:t>HKF2</w:t>
            </w:r>
            <w:r w:rsidR="00162FFD">
              <w:rPr>
                <w:rStyle w:val="200"/>
                <w:lang w:val="en-US" w:eastAsia="en-US" w:bidi="en-US"/>
              </w:rPr>
              <w:t>B</w:t>
            </w:r>
            <w:r w:rsidRPr="006A1D93">
              <w:rPr>
                <w:rStyle w:val="200"/>
                <w:lang w:eastAsia="en-US" w:bidi="en-US"/>
              </w:rPr>
              <w:t>L2</w:t>
            </w:r>
          </w:p>
          <w:p w:rsidR="00105D44" w:rsidRDefault="00105D44" w:rsidP="00162FFD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ins w:id="39" w:author="Julia" w:date="2022-07-16T16:22:00Z"/>
                <w:rStyle w:val="200"/>
                <w:lang w:eastAsia="en-US" w:bidi="en-US"/>
              </w:rPr>
            </w:pPr>
            <w:ins w:id="40" w:author="Julia" w:date="2022-07-16T16:22:00Z">
              <w:r>
                <w:rPr>
                  <w:rStyle w:val="200"/>
                  <w:lang w:eastAsia="en-US" w:bidi="en-US"/>
                </w:rPr>
                <w:t>Дата выдачи: 12.08.2010 г.</w:t>
              </w:r>
            </w:ins>
          </w:p>
          <w:p w:rsidR="00161A05" w:rsidRPr="006A1D93" w:rsidRDefault="00E07815" w:rsidP="00162FFD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  <w:del w:id="41" w:author="Julia" w:date="2022-07-16T16:22:00Z">
              <w:r w:rsidRPr="006A1D93" w:rsidDel="00105D44">
                <w:rPr>
                  <w:rStyle w:val="200"/>
                  <w:lang w:eastAsia="en-US" w:bidi="en-US"/>
                </w:rPr>
                <w:delText>Дата выдачи: 1</w:delText>
              </w:r>
              <w:r w:rsidR="00162FFD" w:rsidDel="00105D44">
                <w:rPr>
                  <w:rStyle w:val="200"/>
                  <w:lang w:val="en-US" w:eastAsia="en-US" w:bidi="en-US"/>
                </w:rPr>
                <w:delText>2</w:delText>
              </w:r>
              <w:r w:rsidRPr="006A1D93" w:rsidDel="00105D44">
                <w:rPr>
                  <w:rStyle w:val="200"/>
                  <w:lang w:eastAsia="en-US" w:bidi="en-US"/>
                </w:rPr>
                <w:delText xml:space="preserve"> августа 20</w:delText>
              </w:r>
              <w:r w:rsidR="00162FFD" w:rsidDel="00105D44">
                <w:rPr>
                  <w:rStyle w:val="200"/>
                  <w:lang w:val="en-US" w:eastAsia="en-US" w:bidi="en-US"/>
                </w:rPr>
                <w:delText>10</w:delText>
              </w:r>
              <w:r w:rsidRPr="006A1D93" w:rsidDel="00105D44">
                <w:rPr>
                  <w:rStyle w:val="200"/>
                  <w:lang w:eastAsia="en-US" w:bidi="en-US"/>
                </w:rPr>
                <w:delText xml:space="preserve"> г.</w:delText>
              </w:r>
            </w:del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10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Адрес регистрации по месту жительства и адрес фактического места жительства, номер контактного телефона ЕИО</w:t>
            </w:r>
            <w:del w:id="42" w:author="Julia" w:date="2022-07-16T16:22:00Z">
              <w:r w:rsidRPr="006A1D93" w:rsidDel="00105D44">
                <w:rPr>
                  <w:rStyle w:val="21"/>
                </w:rPr>
                <w:delText xml:space="preserve"> - </w:delText>
              </w:r>
            </w:del>
            <w:ins w:id="43" w:author="Julia" w:date="2022-07-16T16:22:00Z">
              <w:r w:rsidR="00105D44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 или адрес ЕИО-организации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B148F2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05pt"/>
              </w:rPr>
              <w:t xml:space="preserve">Бейлмердреф </w:t>
            </w:r>
            <w:r w:rsidR="00B148F2">
              <w:rPr>
                <w:rStyle w:val="2105pt"/>
                <w:lang w:val="ru-RU"/>
              </w:rPr>
              <w:t>1</w:t>
            </w:r>
          </w:p>
          <w:p w:rsidR="00161A05" w:rsidRPr="006A1D93" w:rsidRDefault="00B148F2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Амстердам,</w:t>
            </w:r>
          </w:p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05pt"/>
              </w:rPr>
              <w:t>Нидерланды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Идентификационный номер налогоплательщика (ИНН) (при наличии)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He применимо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12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Страховой номер индивидуального лицевого счета (СНИЛС) (при наличии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He применимо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Сведения о деловой репутации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 w:after="40"/>
              <w:ind w:left="57" w:right="57"/>
              <w:rPr>
                <w:sz w:val="10"/>
                <w:szCs w:val="1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2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Основания для признания деловой репутации неудовлетворительной отсутствуют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rStyle w:val="2105pt"/>
                <w:lang w:val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8A6AB1">
            <w:pPr>
              <w:pStyle w:val="22"/>
              <w:shd w:val="clear" w:color="auto" w:fill="auto"/>
              <w:spacing w:before="120" w:after="120" w:line="240" w:lineRule="auto"/>
              <w:ind w:left="57" w:right="57"/>
            </w:pP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  <w:r w:rsidRPr="006A1D93">
              <w:rPr>
                <w:rStyle w:val="2105pt"/>
                <w:b w:val="0"/>
                <w:bCs w:val="0"/>
                <w:i/>
                <w:iCs/>
                <w:lang w:val="ru-RU"/>
              </w:rPr>
              <w:t>Подпись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</w:p>
        </w:tc>
      </w:tr>
    </w:tbl>
    <w:p w:rsidR="00161A05" w:rsidRPr="006A1D93" w:rsidRDefault="00161A05" w:rsidP="007F65D5">
      <w:pPr>
        <w:rPr>
          <w:sz w:val="2"/>
          <w:szCs w:val="2"/>
        </w:rPr>
        <w:sectPr w:rsidR="00161A05" w:rsidRPr="006A1D93" w:rsidSect="0011181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9" w:h="16840"/>
          <w:pgMar w:top="720" w:right="720" w:bottom="720" w:left="720" w:header="0" w:footer="3" w:gutter="0"/>
          <w:cols w:space="720"/>
          <w:noEndnote/>
          <w:docGrid w:linePitch="360"/>
        </w:sectPr>
      </w:pPr>
    </w:p>
    <w:p w:rsidR="00161A05" w:rsidRPr="006A1D93" w:rsidRDefault="00161A05" w:rsidP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10059"/>
        <w:gridCol w:w="430"/>
      </w:tblGrid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</w:rPr>
              <w:t>Я,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 Обязуюсь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  <w:jc w:val="left"/>
            </w:pPr>
            <w:r w:rsidRPr="006A1D93">
              <w:rPr>
                <w:rStyle w:val="2105pt1pt"/>
                <w:b w:val="0"/>
                <w:bCs w:val="0"/>
                <w:i w:val="0"/>
                <w:iCs w:val="0"/>
                <w:sz w:val="20"/>
                <w:szCs w:val="20"/>
                <w:lang w:val="ru-RU" w:eastAsia="ru-RU" w:bidi="ru-RU"/>
              </w:rPr>
              <w:t>Я,</w:t>
            </w:r>
          </w:p>
        </w:tc>
        <w:tc>
          <w:tcPr>
            <w:tcW w:w="20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  <w:lang w:val="en-US" w:eastAsia="en-US" w:bidi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 Обязуюсь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61A05" w:rsidRPr="006A1D93" w:rsidRDefault="00E07815" w:rsidP="00D03717">
      <w:pPr>
        <w:pStyle w:val="22"/>
        <w:shd w:val="clear" w:color="auto" w:fill="auto"/>
        <w:spacing w:before="720" w:after="720" w:line="240" w:lineRule="auto"/>
        <w:jc w:val="left"/>
      </w:pPr>
      <w:r w:rsidRPr="006A1D93">
        <w:rPr>
          <w:rStyle w:val="20"/>
          <w:lang w:val="ru-RU" w:eastAsia="ru-RU" w:bidi="ru-RU"/>
        </w:rPr>
        <w:t>Приложение</w:t>
      </w:r>
      <w:r w:rsidRPr="006A1D93">
        <w:t>: копии документов, подтверждающих сведения, указанные по строкам 5.2, 6 (в отношении физического лица), 7, 9, 10 (в части адреса регистрации по месту жительства физического лица), 11, 12 и 13.2 анкеты, заверенные лицом, осуществляющим функции единоличного исполнительного органа юридического лица, или иным уполномоченным им лицом</w:t>
      </w: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3696"/>
        <w:gridCol w:w="508"/>
        <w:gridCol w:w="2209"/>
        <w:gridCol w:w="321"/>
        <w:gridCol w:w="3755"/>
      </w:tblGrid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105D44" w:rsidP="00D03717">
            <w:pPr>
              <w:ind w:left="57" w:right="57"/>
              <w:jc w:val="center"/>
              <w:rPr>
                <w:rFonts w:asciiTheme="majorBidi" w:hAnsiTheme="majorBidi" w:cstheme="majorBidi"/>
                <w:i/>
                <w:iCs/>
              </w:rPr>
            </w:pPr>
            <w:ins w:id="88" w:author="Julia" w:date="2022-07-16T16:22:00Z">
              <w:r>
                <w:rPr>
                  <w:rFonts w:asciiTheme="majorBidi" w:hAnsiTheme="majorBidi" w:cstheme="majorBidi"/>
                  <w:i/>
                  <w:iCs/>
                </w:rPr>
                <w:t>03.11.2021</w:t>
              </w:r>
            </w:ins>
            <w:del w:id="89" w:author="Julia" w:date="2022-07-16T16:22:00Z">
              <w:r w:rsidR="00E07815" w:rsidRPr="006A1D93" w:rsidDel="00105D44">
                <w:rPr>
                  <w:rFonts w:asciiTheme="majorBidi" w:hAnsiTheme="majorBidi" w:cstheme="majorBidi"/>
                  <w:i/>
                  <w:iCs/>
                </w:rPr>
                <w:delText>03-11-2021</w:delText>
              </w:r>
            </w:del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74401B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Роберт</w:t>
            </w:r>
            <w:r w:rsidR="00E07815" w:rsidRPr="006A1D93">
              <w:rPr>
                <w:rStyle w:val="2105pt0"/>
              </w:rPr>
              <w:t xml:space="preserve"> ван Рэйсвик 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</w:t>
            </w:r>
            <w:del w:id="90" w:author="Julia" w:date="2022-07-16T16:22:00Z">
              <w:r w:rsidRPr="006A1D93" w:rsidDel="00105D44">
                <w:rPr>
                  <w:rStyle w:val="21"/>
                </w:rPr>
                <w:delText xml:space="preserve"> - </w:delText>
              </w:r>
            </w:del>
            <w:ins w:id="91" w:author="Julia" w:date="2022-07-16T16:22:00Z">
              <w:r w:rsidR="00105D44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(подпись ЕИО</w:t>
            </w:r>
            <w:del w:id="92" w:author="Julia" w:date="2022-07-16T16:22:00Z">
              <w:r w:rsidRPr="006A1D93" w:rsidDel="00105D44">
                <w:rPr>
                  <w:rStyle w:val="21"/>
                </w:rPr>
                <w:delText xml:space="preserve"> </w:delText>
              </w:r>
              <w:r w:rsidR="003A293A" w:rsidDel="00105D44">
                <w:rPr>
                  <w:rStyle w:val="21"/>
                  <w:lang w:val="en-US"/>
                </w:rPr>
                <w:delText>-</w:delText>
              </w:r>
              <w:r w:rsidRPr="006A1D93" w:rsidDel="00105D44">
                <w:rPr>
                  <w:rStyle w:val="21"/>
                </w:rPr>
                <w:delText xml:space="preserve"> </w:delText>
              </w:r>
            </w:del>
            <w:ins w:id="93" w:author="Julia" w:date="2022-07-16T16:22:00Z">
              <w:r w:rsidR="00105D44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105D44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ins w:id="94" w:author="Julia" w:date="2022-07-16T16:22:00Z">
              <w:r>
                <w:rPr>
                  <w:rFonts w:asciiTheme="majorBidi" w:hAnsiTheme="majorBidi" w:cstheme="majorBidi"/>
                  <w:i/>
                  <w:iCs/>
                </w:rPr>
                <w:t>03.11.2021</w:t>
              </w:r>
            </w:ins>
            <w:del w:id="95" w:author="Julia" w:date="2022-07-16T16:22:00Z">
              <w:r w:rsidR="00E07815" w:rsidRPr="006A1D93" w:rsidDel="00105D44">
                <w:rPr>
                  <w:rFonts w:asciiTheme="majorBidi" w:hAnsiTheme="majorBidi" w:cstheme="majorBidi"/>
                  <w:i/>
                  <w:iCs/>
                </w:rPr>
                <w:delText>03-11-2021</w:delText>
              </w:r>
            </w:del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0261F0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val="kk-KZ" w:eastAsia="kk-KZ" w:bidi="kk-KZ"/>
              </w:rPr>
              <w:t>Билл</w:t>
            </w:r>
            <w:r w:rsidR="00E07815" w:rsidRPr="006A1D93">
              <w:rPr>
                <w:rStyle w:val="2105pt0"/>
                <w:lang w:val="kk-KZ" w:eastAsia="kk-KZ" w:bidi="kk-KZ"/>
              </w:rPr>
              <w:t xml:space="preserve"> </w:t>
            </w:r>
            <w:r>
              <w:rPr>
                <w:rStyle w:val="2105pt0"/>
                <w:lang w:val="kk-KZ" w:eastAsia="kk-KZ" w:bidi="kk-KZ"/>
              </w:rPr>
              <w:t>Гейтс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</w:t>
            </w:r>
            <w:del w:id="96" w:author="Julia" w:date="2022-07-16T16:22:00Z">
              <w:r w:rsidRPr="006A1D93" w:rsidDel="00105D44">
                <w:rPr>
                  <w:rStyle w:val="21"/>
                </w:rPr>
                <w:delText xml:space="preserve"> - </w:delText>
              </w:r>
            </w:del>
            <w:ins w:id="97" w:author="Julia" w:date="2022-07-16T16:22:00Z">
              <w:r w:rsidR="00105D44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(подпись ЕИО</w:t>
            </w:r>
            <w:del w:id="98" w:author="Julia" w:date="2022-07-16T16:22:00Z">
              <w:r w:rsidRPr="006A1D93" w:rsidDel="00105D44">
                <w:rPr>
                  <w:rStyle w:val="21"/>
                </w:rPr>
                <w:delText xml:space="preserve"> </w:delText>
              </w:r>
              <w:r w:rsidR="003A293A" w:rsidDel="00105D44">
                <w:rPr>
                  <w:rStyle w:val="21"/>
                  <w:lang w:val="en-US"/>
                </w:rPr>
                <w:delText>-</w:delText>
              </w:r>
              <w:r w:rsidRPr="006A1D93" w:rsidDel="00105D44">
                <w:rPr>
                  <w:rStyle w:val="21"/>
                </w:rPr>
                <w:delText xml:space="preserve"> </w:delText>
              </w:r>
            </w:del>
            <w:ins w:id="99" w:author="Julia" w:date="2022-07-16T16:22:00Z">
              <w:r w:rsidR="00105D44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105D44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ins w:id="100" w:author="Julia" w:date="2022-07-16T16:22:00Z">
              <w:r>
                <w:rPr>
                  <w:rFonts w:asciiTheme="majorBidi" w:hAnsiTheme="majorBidi" w:cstheme="majorBidi"/>
                  <w:i/>
                  <w:iCs/>
                </w:rPr>
                <w:t>03.11.2021</w:t>
              </w:r>
            </w:ins>
            <w:del w:id="101" w:author="Julia" w:date="2022-07-16T16:22:00Z">
              <w:r w:rsidR="00E07815" w:rsidRPr="006A1D93" w:rsidDel="00105D44">
                <w:rPr>
                  <w:rFonts w:asciiTheme="majorBidi" w:hAnsiTheme="majorBidi" w:cstheme="majorBidi"/>
                  <w:i/>
                  <w:iCs/>
                </w:rPr>
                <w:delText>03-11-2021</w:delText>
              </w:r>
            </w:del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Майкл Джексон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</w:t>
            </w:r>
            <w:del w:id="102" w:author="Julia" w:date="2022-07-16T16:22:00Z">
              <w:r w:rsidRPr="006A1D93" w:rsidDel="00105D44">
                <w:rPr>
                  <w:rStyle w:val="21"/>
                </w:rPr>
                <w:delText xml:space="preserve"> - </w:delText>
              </w:r>
            </w:del>
            <w:ins w:id="103" w:author="Julia" w:date="2022-07-16T16:22:00Z">
              <w:r w:rsidR="00105D44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(подпись ЕИО</w:t>
            </w:r>
            <w:del w:id="104" w:author="Julia" w:date="2022-07-16T16:22:00Z">
              <w:r w:rsidRPr="006A1D93" w:rsidDel="00105D44">
                <w:rPr>
                  <w:rStyle w:val="21"/>
                </w:rPr>
                <w:delText xml:space="preserve"> </w:delText>
              </w:r>
              <w:r w:rsidR="003A293A" w:rsidDel="00105D44">
                <w:rPr>
                  <w:rStyle w:val="21"/>
                  <w:lang w:val="en-US"/>
                </w:rPr>
                <w:delText>-</w:delText>
              </w:r>
              <w:r w:rsidRPr="006A1D93" w:rsidDel="00105D44">
                <w:rPr>
                  <w:rStyle w:val="21"/>
                </w:rPr>
                <w:delText xml:space="preserve"> </w:delText>
              </w:r>
            </w:del>
            <w:ins w:id="105" w:author="Julia" w:date="2022-07-16T16:22:00Z">
              <w:r w:rsidR="00105D44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105D44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ins w:id="106" w:author="Julia" w:date="2022-07-16T16:22:00Z">
              <w:r>
                <w:rPr>
                  <w:rFonts w:asciiTheme="majorBidi" w:hAnsiTheme="majorBidi" w:cstheme="majorBidi"/>
                  <w:i/>
                  <w:iCs/>
                </w:rPr>
                <w:t>03.11.2021</w:t>
              </w:r>
            </w:ins>
            <w:del w:id="107" w:author="Julia" w:date="2022-07-16T16:22:00Z">
              <w:r w:rsidR="00E07815" w:rsidRPr="006A1D93" w:rsidDel="00105D44">
                <w:rPr>
                  <w:rFonts w:asciiTheme="majorBidi" w:hAnsiTheme="majorBidi" w:cstheme="majorBidi"/>
                  <w:i/>
                  <w:iCs/>
                </w:rPr>
                <w:delText>03-11-2021</w:delText>
              </w:r>
            </w:del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0261F0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eastAsia="ro-RO" w:bidi="ro-RO"/>
              </w:rPr>
              <w:t>Луис Армстронг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</w:tr>
    </w:tbl>
    <w:p w:rsidR="006858B2" w:rsidRDefault="006858B2" w:rsidP="006858B2">
      <w:pPr>
        <w:rPr>
          <w:lang w:val="en-US"/>
        </w:rPr>
      </w:pPr>
    </w:p>
    <w:p w:rsidR="002D07AE" w:rsidRDefault="00E07815" w:rsidP="007F65D5">
      <w:pPr>
        <w:rPr>
          <w:lang w:val="en-US"/>
        </w:rPr>
      </w:pPr>
      <w:r w:rsidRPr="006A1D93">
        <w:t>(заключение уполномоченного подразделения Банка России о согласовании (об отказе в согласовании) приобретения более 10 процентов акций (долей) финансовой организации (установления контроля в отношении акционеров (участников) финансовой организации), о соответствии (несоответствии) приобретателя (владельца) акций (долей) финансовой организации, лица, устанавливающего (осуществляющего) контроль в отношении акционеров (участников) финансовой организации, лица, имеющего право распоряжаться более 10 процентами акций (долей) некредитной финансовой организации или микрокредитной компании, требованиям к деловой репутации)</w:t>
      </w:r>
    </w:p>
    <w:p w:rsidR="00397FA7" w:rsidRDefault="00397FA7" w:rsidP="00397FA7">
      <w:pPr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:rsidR="00397FA7" w:rsidRDefault="00397FA7" w:rsidP="00397FA7">
      <w:pPr>
        <w:jc w:val="both"/>
        <w:rPr>
          <w:rStyle w:val="20"/>
          <w:rFonts w:eastAsiaTheme="minorHAnsi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Характер, вид и объем работ</w:t>
      </w:r>
    </w:p>
    <w:tbl>
      <w:tblPr>
        <w:tblStyle w:val="a7"/>
        <w:tblW w:w="0" w:type="auto"/>
        <w:tblLook w:val="04A0"/>
      </w:tblPr>
      <w:tblGrid>
        <w:gridCol w:w="1266"/>
        <w:gridCol w:w="1403"/>
        <w:gridCol w:w="3169"/>
        <w:gridCol w:w="1193"/>
        <w:gridCol w:w="1056"/>
      </w:tblGrid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Порядковый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позиции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Ед. 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Объем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Земляные работы на открытом участке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del w:id="108" w:author="Julia" w:date="2022-07-16T16:22:00Z">
              <w:r w:rsidDel="00105D44">
                <w:rPr>
                  <w:rFonts w:ascii="Times New Roman" w:hAnsi="Times New Roman" w:cs="Times New Roman"/>
                  <w:sz w:val="16"/>
                  <w:szCs w:val="16"/>
                </w:rPr>
                <w:delText>м3</w:delText>
              </w:r>
            </w:del>
            <w:ins w:id="109" w:author="Julia" w:date="2022-07-16T16:22:00Z">
              <w:r w:rsidR="00105D44">
                <w:rPr>
                  <w:rFonts w:ascii="Times New Roman" w:hAnsi="Times New Roman" w:cs="Times New Roman"/>
                  <w:sz w:val="16"/>
                  <w:szCs w:val="16"/>
                </w:rPr>
                <w:t>м³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9742000,000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Рытье и укрепление туннеля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rPr>
                <w:sz w:val="16"/>
                <w:szCs w:val="16"/>
              </w:rPr>
            </w:pPr>
            <w:del w:id="110" w:author="Julia" w:date="2022-07-16T16:22:00Z">
              <w:r w:rsidDel="00105D44">
                <w:rPr>
                  <w:rFonts w:ascii="Times New Roman" w:hAnsi="Times New Roman" w:cs="Times New Roman"/>
                  <w:sz w:val="16"/>
                  <w:szCs w:val="16"/>
                </w:rPr>
                <w:delText>м3</w:delText>
              </w:r>
            </w:del>
            <w:ins w:id="111" w:author="Julia" w:date="2022-07-16T16:22:00Z">
              <w:r w:rsidR="00105D44">
                <w:rPr>
                  <w:rFonts w:ascii="Times New Roman" w:hAnsi="Times New Roman" w:cs="Times New Roman"/>
                  <w:sz w:val="16"/>
                  <w:szCs w:val="16"/>
                </w:rPr>
                <w:t>м³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496400,000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Подземные земляные работы и укрепление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rPr>
                <w:sz w:val="16"/>
                <w:szCs w:val="16"/>
              </w:rPr>
            </w:pPr>
            <w:del w:id="112" w:author="Julia" w:date="2022-07-16T16:22:00Z">
              <w:r w:rsidDel="00105D44">
                <w:rPr>
                  <w:rFonts w:ascii="Times New Roman" w:hAnsi="Times New Roman" w:cs="Times New Roman"/>
                  <w:sz w:val="16"/>
                  <w:szCs w:val="16"/>
                </w:rPr>
                <w:delText>м3</w:delText>
              </w:r>
            </w:del>
            <w:ins w:id="113" w:author="Julia" w:date="2022-07-16T16:22:00Z">
              <w:r w:rsidR="00105D44">
                <w:rPr>
                  <w:rFonts w:ascii="Times New Roman" w:hAnsi="Times New Roman" w:cs="Times New Roman"/>
                  <w:sz w:val="16"/>
                  <w:szCs w:val="16"/>
                </w:rPr>
                <w:t>м³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FA7" w:rsidRDefault="00397F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152100,000</w:t>
            </w:r>
          </w:p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97FA7" w:rsidRPr="00397FA7" w:rsidRDefault="00397FA7" w:rsidP="007F65D5">
      <w:pPr>
        <w:rPr>
          <w:sz w:val="2"/>
          <w:szCs w:val="2"/>
          <w:lang w:val="en-US"/>
        </w:rPr>
      </w:pPr>
    </w:p>
    <w:sectPr w:rsidR="00397FA7" w:rsidRPr="00397FA7" w:rsidSect="00111819">
      <w:pgSz w:w="11909" w:h="16840"/>
      <w:pgMar w:top="720" w:right="720" w:bottom="720" w:left="72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9CE" w:rsidRDefault="001869CE">
      <w:r>
        <w:separator/>
      </w:r>
    </w:p>
  </w:endnote>
  <w:endnote w:type="continuationSeparator" w:id="0">
    <w:p w:rsidR="001869CE" w:rsidRDefault="00186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44" w:rsidRDefault="00105D4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44" w:rsidRDefault="00105D44">
    <w:pPr>
      <w:pStyle w:val="a5"/>
      <w:rPr>
        <w:ins w:id="59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  <w:ins w:id="60" w:author="Julia" w:date="2022-07-16T16:22:00Z">
      <w:r>
        <w:rPr>
          <w:rFonts w:ascii="Times New Roman" w:eastAsia="Times New Roman" w:hAnsi="Times New Roman" w:cs="Times New Roman"/>
          <w:sz w:val="20"/>
          <w:szCs w:val="20"/>
          <w:lang w:eastAsia="en-US" w:bidi="en-US"/>
        </w:rPr>
        <w:t>Адрес компании: город — улица — страна</w:t>
      </w:r>
    </w:ins>
  </w:p>
  <w:p w:rsidR="00105D44" w:rsidRDefault="00105D44">
    <w:pPr>
      <w:pStyle w:val="a5"/>
      <w:rPr>
        <w:ins w:id="61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  <w:ins w:id="62" w:author="Julia" w:date="2022-07-16T16:22:00Z">
      <w:r>
        <w:rPr>
          <w:rFonts w:ascii="Times New Roman" w:eastAsia="Times New Roman" w:hAnsi="Times New Roman" w:cs="Times New Roman"/>
          <w:sz w:val="20"/>
          <w:szCs w:val="20"/>
          <w:lang w:eastAsia="en-US" w:bidi="en-US"/>
        </w:rPr>
        <w:t>Страница 1 из 4</w:t>
      </w:r>
    </w:ins>
  </w:p>
  <w:p w:rsidR="00105D44" w:rsidRDefault="00105D44">
    <w:pPr>
      <w:pStyle w:val="a5"/>
      <w:rPr>
        <w:ins w:id="63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105D44" w:rsidRDefault="00105D44">
    <w:pPr>
      <w:pStyle w:val="a5"/>
      <w:rPr>
        <w:ins w:id="64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105D44" w:rsidRDefault="00105D44">
    <w:pPr>
      <w:pStyle w:val="a5"/>
      <w:rPr>
        <w:ins w:id="65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105D44" w:rsidRDefault="00105D44">
    <w:pPr>
      <w:pStyle w:val="a5"/>
      <w:rPr>
        <w:ins w:id="66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105D44" w:rsidRDefault="00105D44">
    <w:pPr>
      <w:pStyle w:val="a5"/>
      <w:rPr>
        <w:ins w:id="67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105D44" w:rsidRDefault="00105D44">
    <w:pPr>
      <w:pStyle w:val="a5"/>
      <w:rPr>
        <w:ins w:id="68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105D44" w:rsidRDefault="00105D44">
    <w:pPr>
      <w:pStyle w:val="a5"/>
      <w:rPr>
        <w:ins w:id="69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924BA5" w:rsidDel="00105D44" w:rsidRDefault="00924BA5" w:rsidP="007F65D5">
    <w:pPr>
      <w:pStyle w:val="22"/>
      <w:shd w:val="clear" w:color="auto" w:fill="auto"/>
      <w:spacing w:line="240" w:lineRule="auto"/>
      <w:rPr>
        <w:del w:id="70" w:author="Julia" w:date="2022-07-16T16:22:00Z"/>
        <w:lang w:eastAsia="en-US" w:bidi="en-US"/>
      </w:rPr>
    </w:pPr>
    <w:del w:id="71" w:author="Julia" w:date="2022-07-16T16:22:00Z">
      <w:r w:rsidDel="00105D44">
        <w:rPr>
          <w:lang w:eastAsia="en-US" w:bidi="en-US"/>
        </w:rPr>
        <w:delText>Адрес компании: город - улица - страна</w:delText>
      </w:r>
    </w:del>
  </w:p>
  <w:p w:rsidR="003A0E84" w:rsidRPr="006858B2" w:rsidDel="00105D44" w:rsidRDefault="00E07815" w:rsidP="007F65D5">
    <w:pPr>
      <w:pStyle w:val="22"/>
      <w:shd w:val="clear" w:color="auto" w:fill="auto"/>
      <w:spacing w:line="240" w:lineRule="auto"/>
      <w:rPr>
        <w:del w:id="72" w:author="Julia" w:date="2022-07-16T16:22:00Z"/>
        <w:lang w:val="en-US" w:eastAsia="en-US" w:bidi="en-US"/>
      </w:rPr>
    </w:pPr>
    <w:del w:id="73" w:author="Julia" w:date="2022-07-16T16:22:00Z">
      <w:r w:rsidDel="00105D44">
        <w:rPr>
          <w:lang w:eastAsia="en-US" w:bidi="en-US"/>
        </w:rPr>
        <w:delText xml:space="preserve">Страница </w:delText>
      </w:r>
      <w:r w:rsidR="007E7BBA" w:rsidRPr="007F65D5" w:rsidDel="00105D44">
        <w:rPr>
          <w:lang w:val="en-US" w:eastAsia="en-US" w:bidi="en-US"/>
        </w:rPr>
        <w:fldChar w:fldCharType="begin"/>
      </w:r>
      <w:r w:rsidRPr="007F65D5" w:rsidDel="00105D44">
        <w:rPr>
          <w:lang w:eastAsia="en-US" w:bidi="en-US"/>
        </w:rPr>
        <w:delInstrText>PAGE   \* MERGEFORMAT</w:delInstrText>
      </w:r>
      <w:r w:rsidR="007E7BBA" w:rsidRPr="007F65D5" w:rsidDel="00105D44">
        <w:rPr>
          <w:lang w:val="en-US" w:eastAsia="en-US" w:bidi="en-US"/>
        </w:rPr>
        <w:fldChar w:fldCharType="separate"/>
      </w:r>
      <w:r w:rsidR="00105D44" w:rsidDel="00105D44">
        <w:rPr>
          <w:noProof/>
          <w:lang w:eastAsia="en-US" w:bidi="en-US"/>
        </w:rPr>
        <w:delText>1</w:delText>
      </w:r>
      <w:r w:rsidR="007E7BBA" w:rsidRPr="007F65D5" w:rsidDel="00105D44">
        <w:rPr>
          <w:lang w:val="en-US" w:eastAsia="en-US" w:bidi="en-US"/>
        </w:rPr>
        <w:fldChar w:fldCharType="end"/>
      </w:r>
      <w:r w:rsidDel="00105D44">
        <w:rPr>
          <w:lang w:eastAsia="en-US" w:bidi="en-US"/>
        </w:rPr>
        <w:delText xml:space="preserve"> из </w:delText>
      </w:r>
      <w:r w:rsidR="006858B2" w:rsidDel="00105D44">
        <w:rPr>
          <w:lang w:val="en-US" w:eastAsia="en-US" w:bidi="en-US"/>
        </w:rPr>
        <w:delText>4</w:delText>
      </w:r>
    </w:del>
  </w:p>
  <w:p w:rsidR="003A0E84" w:rsidRDefault="003A0E84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44" w:rsidRDefault="00105D44">
    <w:pPr>
      <w:pStyle w:val="a5"/>
      <w:rPr>
        <w:ins w:id="81" w:author="Julia" w:date="2022-07-16T16:22:00Z"/>
      </w:rPr>
    </w:pPr>
  </w:p>
  <w:p w:rsidR="00105D44" w:rsidRDefault="00105D44">
    <w:pPr>
      <w:pStyle w:val="a5"/>
      <w:rPr>
        <w:ins w:id="82" w:author="Julia" w:date="2022-07-16T16:22:00Z"/>
      </w:rPr>
    </w:pPr>
  </w:p>
  <w:p w:rsidR="00105D44" w:rsidRDefault="00105D44">
    <w:pPr>
      <w:pStyle w:val="a5"/>
      <w:rPr>
        <w:ins w:id="83" w:author="Julia" w:date="2022-07-16T16:22:00Z"/>
      </w:rPr>
    </w:pPr>
  </w:p>
  <w:p w:rsidR="00105D44" w:rsidRDefault="00105D44">
    <w:pPr>
      <w:pStyle w:val="a5"/>
      <w:rPr>
        <w:ins w:id="84" w:author="Julia" w:date="2022-07-16T16:22:00Z"/>
      </w:rPr>
    </w:pPr>
  </w:p>
  <w:p w:rsidR="00105D44" w:rsidRDefault="00105D44">
    <w:pPr>
      <w:pStyle w:val="a5"/>
      <w:rPr>
        <w:ins w:id="85" w:author="Julia" w:date="2022-07-16T16:22:00Z"/>
      </w:rPr>
    </w:pPr>
  </w:p>
  <w:p w:rsidR="00105D44" w:rsidRDefault="00105D44">
    <w:pPr>
      <w:pStyle w:val="a5"/>
      <w:rPr>
        <w:ins w:id="86" w:author="Julia" w:date="2022-07-16T16:22:00Z"/>
      </w:rPr>
    </w:pPr>
  </w:p>
  <w:p w:rsidR="00105D44" w:rsidRDefault="00105D44">
    <w:pPr>
      <w:pStyle w:val="a5"/>
      <w:rPr>
        <w:ins w:id="87" w:author="Julia" w:date="2022-07-16T16:22:00Z"/>
      </w:rPr>
    </w:pPr>
  </w:p>
  <w:p w:rsidR="00105D44" w:rsidRDefault="00105D4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9CE" w:rsidRDefault="001869CE">
      <w:r>
        <w:separator/>
      </w:r>
    </w:p>
  </w:footnote>
  <w:footnote w:type="continuationSeparator" w:id="0">
    <w:p w:rsidR="001869CE" w:rsidRDefault="001869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44" w:rsidRDefault="00105D4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44" w:rsidRDefault="00105D44">
    <w:pPr>
      <w:pStyle w:val="a3"/>
      <w:rPr>
        <w:ins w:id="44" w:author="Julia" w:date="2022-07-16T16:22:00Z"/>
      </w:rPr>
    </w:pPr>
  </w:p>
  <w:p w:rsidR="00105D44" w:rsidRDefault="00105D44">
    <w:pPr>
      <w:pStyle w:val="a3"/>
      <w:rPr>
        <w:ins w:id="45" w:author="Julia" w:date="2022-07-16T16:22:00Z"/>
      </w:rPr>
    </w:pPr>
  </w:p>
  <w:p w:rsidR="00105D44" w:rsidRDefault="00105D44">
    <w:pPr>
      <w:pStyle w:val="a3"/>
      <w:rPr>
        <w:ins w:id="46" w:author="Julia" w:date="2022-07-16T16:22:00Z"/>
      </w:rPr>
    </w:pPr>
    <w:ins w:id="47" w:author="Julia" w:date="2022-07-16T16:22:00Z">
      <w:r>
        <w:t>Логотип компании «Компания» — дата (указать дату).</w:t>
      </w:r>
    </w:ins>
  </w:p>
  <w:p w:rsidR="00105D44" w:rsidRDefault="00105D44">
    <w:pPr>
      <w:pStyle w:val="a3"/>
      <w:rPr>
        <w:ins w:id="48" w:author="Julia" w:date="2022-07-16T16:22:00Z"/>
      </w:rPr>
    </w:pPr>
  </w:p>
  <w:p w:rsidR="00105D44" w:rsidRDefault="00105D44">
    <w:pPr>
      <w:pStyle w:val="a3"/>
      <w:rPr>
        <w:ins w:id="49" w:author="Julia" w:date="2022-07-16T16:22:00Z"/>
      </w:rPr>
    </w:pPr>
  </w:p>
  <w:p w:rsidR="00105D44" w:rsidRDefault="00105D44">
    <w:pPr>
      <w:pStyle w:val="a3"/>
      <w:rPr>
        <w:ins w:id="50" w:author="Julia" w:date="2022-07-16T16:22:00Z"/>
      </w:rPr>
    </w:pPr>
  </w:p>
  <w:p w:rsidR="00105D44" w:rsidRDefault="00105D44">
    <w:pPr>
      <w:pStyle w:val="a3"/>
      <w:rPr>
        <w:ins w:id="51" w:author="Julia" w:date="2022-07-16T16:22:00Z"/>
      </w:rPr>
    </w:pPr>
  </w:p>
  <w:p w:rsidR="00105D44" w:rsidRDefault="00105D44">
    <w:pPr>
      <w:pStyle w:val="a3"/>
      <w:rPr>
        <w:ins w:id="52" w:author="Julia" w:date="2022-07-16T16:22:00Z"/>
      </w:rPr>
    </w:pPr>
  </w:p>
  <w:p w:rsidR="00105D44" w:rsidRDefault="00105D44">
    <w:pPr>
      <w:pStyle w:val="a3"/>
      <w:rPr>
        <w:ins w:id="53" w:author="Julia" w:date="2022-07-16T16:22:00Z"/>
      </w:rPr>
    </w:pPr>
  </w:p>
  <w:p w:rsidR="00105D44" w:rsidRDefault="00105D44">
    <w:pPr>
      <w:pStyle w:val="a3"/>
      <w:rPr>
        <w:ins w:id="54" w:author="Julia" w:date="2022-07-16T16:22:00Z"/>
      </w:rPr>
    </w:pPr>
  </w:p>
  <w:p w:rsidR="00C4090D" w:rsidDel="00105D44" w:rsidRDefault="00C4090D">
    <w:pPr>
      <w:pStyle w:val="a3"/>
      <w:rPr>
        <w:del w:id="55" w:author="Julia" w:date="2022-07-16T16:22:00Z"/>
      </w:rPr>
    </w:pPr>
  </w:p>
  <w:p w:rsidR="00C4090D" w:rsidDel="00105D44" w:rsidRDefault="00C4090D">
    <w:pPr>
      <w:pStyle w:val="a3"/>
      <w:rPr>
        <w:del w:id="56" w:author="Julia" w:date="2022-07-16T16:22:00Z"/>
      </w:rPr>
    </w:pPr>
  </w:p>
  <w:p w:rsidR="00C4090D" w:rsidRPr="00C4090D" w:rsidDel="00105D44" w:rsidRDefault="00C4090D" w:rsidP="00C4090D">
    <w:pPr>
      <w:pStyle w:val="a3"/>
      <w:jc w:val="right"/>
      <w:rPr>
        <w:del w:id="57" w:author="Julia" w:date="2022-07-16T16:22:00Z"/>
      </w:rPr>
    </w:pPr>
    <w:del w:id="58" w:author="Julia" w:date="2022-07-16T16:22:00Z">
      <w:r w:rsidDel="00105D44">
        <w:delText xml:space="preserve">Логотип компании </w:delText>
      </w:r>
      <w:r w:rsidDel="00105D44">
        <w:rPr>
          <w:lang w:val="en-US"/>
        </w:rPr>
        <w:delText>"</w:delText>
      </w:r>
      <w:r w:rsidDel="00105D44">
        <w:delText>Компания</w:delText>
      </w:r>
      <w:r w:rsidDel="00105D44">
        <w:rPr>
          <w:lang w:val="en-US"/>
        </w:rPr>
        <w:delText>"</w:delText>
      </w:r>
      <w:r w:rsidDel="00105D44">
        <w:delText xml:space="preserve"> - дата ( указать дату).</w:delText>
      </w:r>
    </w:del>
  </w:p>
  <w:p w:rsidR="00C4090D" w:rsidRDefault="00C4090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44" w:rsidRDefault="00105D44">
    <w:pPr>
      <w:pStyle w:val="a3"/>
      <w:rPr>
        <w:ins w:id="74" w:author="Julia" w:date="2022-07-16T16:22:00Z"/>
      </w:rPr>
    </w:pPr>
  </w:p>
  <w:p w:rsidR="00105D44" w:rsidRDefault="00105D44">
    <w:pPr>
      <w:pStyle w:val="a3"/>
      <w:rPr>
        <w:ins w:id="75" w:author="Julia" w:date="2022-07-16T16:22:00Z"/>
      </w:rPr>
    </w:pPr>
  </w:p>
  <w:p w:rsidR="00105D44" w:rsidRDefault="00105D44">
    <w:pPr>
      <w:pStyle w:val="a3"/>
      <w:rPr>
        <w:ins w:id="76" w:author="Julia" w:date="2022-07-16T16:22:00Z"/>
      </w:rPr>
    </w:pPr>
  </w:p>
  <w:p w:rsidR="00105D44" w:rsidRDefault="00105D44">
    <w:pPr>
      <w:pStyle w:val="a3"/>
      <w:rPr>
        <w:ins w:id="77" w:author="Julia" w:date="2022-07-16T16:22:00Z"/>
      </w:rPr>
    </w:pPr>
  </w:p>
  <w:p w:rsidR="00105D44" w:rsidRDefault="00105D44">
    <w:pPr>
      <w:pStyle w:val="a3"/>
      <w:rPr>
        <w:ins w:id="78" w:author="Julia" w:date="2022-07-16T16:22:00Z"/>
      </w:rPr>
    </w:pPr>
  </w:p>
  <w:p w:rsidR="00105D44" w:rsidRDefault="00105D44">
    <w:pPr>
      <w:pStyle w:val="a3"/>
      <w:rPr>
        <w:ins w:id="79" w:author="Julia" w:date="2022-07-16T16:22:00Z"/>
      </w:rPr>
    </w:pPr>
  </w:p>
  <w:p w:rsidR="00105D44" w:rsidRDefault="00105D44">
    <w:pPr>
      <w:pStyle w:val="a3"/>
      <w:rPr>
        <w:ins w:id="80" w:author="Julia" w:date="2022-07-16T16:22:00Z"/>
      </w:rPr>
    </w:pPr>
  </w:p>
  <w:p w:rsidR="00105D44" w:rsidRDefault="00105D4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visionView w:markup="0"/>
  <w:trackRevisions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161A05"/>
    <w:rsid w:val="000215D0"/>
    <w:rsid w:val="000261F0"/>
    <w:rsid w:val="000400EA"/>
    <w:rsid w:val="0006232B"/>
    <w:rsid w:val="000875AA"/>
    <w:rsid w:val="00105D44"/>
    <w:rsid w:val="00106764"/>
    <w:rsid w:val="00111819"/>
    <w:rsid w:val="00161A05"/>
    <w:rsid w:val="00162FFD"/>
    <w:rsid w:val="001741C0"/>
    <w:rsid w:val="001833CD"/>
    <w:rsid w:val="00184BCB"/>
    <w:rsid w:val="001869CE"/>
    <w:rsid w:val="001B7455"/>
    <w:rsid w:val="00277BB7"/>
    <w:rsid w:val="002A6390"/>
    <w:rsid w:val="002D07AE"/>
    <w:rsid w:val="003762E2"/>
    <w:rsid w:val="003935E5"/>
    <w:rsid w:val="00397FA7"/>
    <w:rsid w:val="003A0E84"/>
    <w:rsid w:val="003A293A"/>
    <w:rsid w:val="003E0DA4"/>
    <w:rsid w:val="003F6DC2"/>
    <w:rsid w:val="0044273A"/>
    <w:rsid w:val="00446D1C"/>
    <w:rsid w:val="00535735"/>
    <w:rsid w:val="00594738"/>
    <w:rsid w:val="005C1501"/>
    <w:rsid w:val="005E073A"/>
    <w:rsid w:val="00653F0F"/>
    <w:rsid w:val="006858B2"/>
    <w:rsid w:val="00696361"/>
    <w:rsid w:val="006A1D93"/>
    <w:rsid w:val="006A5505"/>
    <w:rsid w:val="006B2550"/>
    <w:rsid w:val="00724658"/>
    <w:rsid w:val="0074401B"/>
    <w:rsid w:val="00751A5F"/>
    <w:rsid w:val="00756534"/>
    <w:rsid w:val="007E7BBA"/>
    <w:rsid w:val="007F65D5"/>
    <w:rsid w:val="0084204F"/>
    <w:rsid w:val="00857462"/>
    <w:rsid w:val="008A6AB1"/>
    <w:rsid w:val="00924BA5"/>
    <w:rsid w:val="00935334"/>
    <w:rsid w:val="00950FF8"/>
    <w:rsid w:val="0097797A"/>
    <w:rsid w:val="009949B8"/>
    <w:rsid w:val="009C5C24"/>
    <w:rsid w:val="009F5DB4"/>
    <w:rsid w:val="00A5248D"/>
    <w:rsid w:val="00A73678"/>
    <w:rsid w:val="00A965FC"/>
    <w:rsid w:val="00B148F2"/>
    <w:rsid w:val="00B6344E"/>
    <w:rsid w:val="00B92207"/>
    <w:rsid w:val="00BE3400"/>
    <w:rsid w:val="00C4090D"/>
    <w:rsid w:val="00CD14A9"/>
    <w:rsid w:val="00D03717"/>
    <w:rsid w:val="00DE02E4"/>
    <w:rsid w:val="00E07815"/>
    <w:rsid w:val="00E73E04"/>
    <w:rsid w:val="00EB2581"/>
    <w:rsid w:val="00F1563E"/>
    <w:rsid w:val="00F4669A"/>
    <w:rsid w:val="00F8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5DB4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0">
    <w:name w:val="Основной текст (2)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26pt">
    <w:name w:val="Основной текст (2) + 6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200">
    <w:name w:val="Основной текст (2)_0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">
    <w:name w:val="Основной текст (2) + 10;5 pt;Полужирный"/>
    <w:basedOn w:val="2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1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1pt">
    <w:name w:val="Основной текст (2) + 10;5 pt;Полужирный;Курсив;Интервал 1 pt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lang w:val="it-IT" w:eastAsia="it-IT" w:bidi="it-IT"/>
    </w:rPr>
  </w:style>
  <w:style w:type="character" w:customStyle="1" w:styleId="24pt">
    <w:name w:val="Основной текст (2) + 4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3">
    <w:name w:val="Основной текст (2) + Курсив"/>
    <w:basedOn w:val="2"/>
    <w:rsid w:val="009F5DB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105pt0">
    <w:name w:val="Основной текст (2) + 10;5 pt;Полужирный;Курсив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6pt150">
    <w:name w:val="Основной текст (2) + 6 pt;Масштаб 150%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2"/>
      <w:szCs w:val="12"/>
      <w:u w:val="none"/>
      <w:lang w:val="en-US" w:eastAsia="en-US" w:bidi="en-US"/>
    </w:rPr>
  </w:style>
  <w:style w:type="paragraph" w:customStyle="1" w:styleId="22">
    <w:name w:val="Основной текст (2)_2"/>
    <w:basedOn w:val="a"/>
    <w:link w:val="2"/>
    <w:rsid w:val="009F5DB4"/>
    <w:pPr>
      <w:shd w:val="clear" w:color="auto" w:fill="FFFFFF"/>
      <w:spacing w:line="230" w:lineRule="exac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0">
    <w:name w:val="Основной текст (3)"/>
    <w:basedOn w:val="a"/>
    <w:link w:val="3"/>
    <w:rsid w:val="009F5DB4"/>
    <w:pPr>
      <w:shd w:val="clear" w:color="auto" w:fill="FFFFFF"/>
      <w:spacing w:line="254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65D5"/>
    <w:rPr>
      <w:color w:val="000000"/>
    </w:rPr>
  </w:style>
  <w:style w:type="paragraph" w:styleId="a5">
    <w:name w:val="footer"/>
    <w:basedOn w:val="a"/>
    <w:link w:val="a6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65D5"/>
    <w:rPr>
      <w:color w:val="000000"/>
    </w:rPr>
  </w:style>
  <w:style w:type="character" w:customStyle="1" w:styleId="31">
    <w:name w:val="Заголовок №3_"/>
    <w:basedOn w:val="a0"/>
    <w:rsid w:val="00594738"/>
    <w:rPr>
      <w:rFonts w:ascii="Arial" w:eastAsia="Arial" w:hAnsi="Arial" w:cs="Arial"/>
      <w:b/>
      <w:i w:val="0"/>
      <w:smallCaps w:val="0"/>
      <w:strike w:val="0"/>
      <w:sz w:val="20"/>
      <w:u w:val="none"/>
    </w:rPr>
  </w:style>
  <w:style w:type="character" w:customStyle="1" w:styleId="32">
    <w:name w:val="Заголовок №3"/>
    <w:basedOn w:val="31"/>
    <w:rsid w:val="00594738"/>
    <w:rPr>
      <w:color w:val="000000"/>
      <w:position w:val="0"/>
      <w:u w:val="single"/>
    </w:rPr>
  </w:style>
  <w:style w:type="character" w:customStyle="1" w:styleId="24">
    <w:name w:val="Основной текст (2) + Полужирный"/>
    <w:basedOn w:val="2"/>
    <w:rsid w:val="00594738"/>
    <w:rPr>
      <w:rFonts w:ascii="Arial" w:eastAsia="Arial" w:hAnsi="Arial" w:cs="Arial"/>
      <w:b/>
      <w:color w:val="000000"/>
      <w:position w:val="0"/>
    </w:rPr>
  </w:style>
  <w:style w:type="character" w:customStyle="1" w:styleId="5">
    <w:name w:val="Основной текст (5)_"/>
    <w:basedOn w:val="a0"/>
    <w:link w:val="50"/>
    <w:rsid w:val="00594738"/>
    <w:rPr>
      <w:rFonts w:ascii="Times New Roman" w:eastAsia="Times New Roman" w:hAnsi="Times New Roman" w:cs="Times New Roman"/>
      <w:sz w:val="20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59473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</w:rPr>
  </w:style>
  <w:style w:type="table" w:styleId="a7">
    <w:name w:val="Table Grid"/>
    <w:basedOn w:val="a1"/>
    <w:uiPriority w:val="39"/>
    <w:rsid w:val="002D07AE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4090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090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v8_CF78_1d</vt:lpstr>
      <vt:lpstr>v8_CF78_1d</vt:lpstr>
    </vt:vector>
  </TitlesOfParts>
  <Company>SPecialiST RePack</Company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v8_CF78_1d</dc:title>
  <cp:lastModifiedBy>Julia</cp:lastModifiedBy>
  <cp:revision>2</cp:revision>
  <dcterms:created xsi:type="dcterms:W3CDTF">2022-07-16T13:22:00Z</dcterms:created>
  <dcterms:modified xsi:type="dcterms:W3CDTF">2022-07-16T13:22:00Z</dcterms:modified>
</cp:coreProperties>
</file>