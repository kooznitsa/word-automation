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D7" w:rsidRPr="00C365D7" w:rsidRDefault="00C365D7" w:rsidP="00C365D7">
      <w:pPr>
        <w:keepNext/>
        <w:keepLines/>
        <w:spacing w:after="100" w:afterAutospacing="1"/>
        <w:jc w:val="right"/>
        <w:rPr>
          <w:ins w:id="0" w:author="Julia" w:date="2022-07-16T16:22:00Z"/>
          <w:rStyle w:val="32"/>
          <w:rFonts w:ascii="Times New Roman" w:hAnsi="Times New Roman" w:cs="Times New Roman"/>
          <w:b w:val="0"/>
          <w:i/>
          <w:sz w:val="22"/>
          <w:u w:val="words"/>
          <w:rPrChange w:id="1" w:author="Julia" w:date="2022-07-16T16:22:00Z">
            <w:rPr>
              <w:ins w:id="2" w:author="Julia" w:date="2022-07-16T16:22:00Z"/>
              <w:rStyle w:val="32"/>
              <w:b w:val="0"/>
            </w:rPr>
          </w:rPrChange>
        </w:rPr>
        <w:pPrChange w:id="3" w:author="Julia" w:date="2022-07-16T16:22:00Z">
          <w:pPr>
            <w:keepNext/>
            <w:keepLines/>
            <w:spacing w:after="100" w:afterAutospacing="1"/>
          </w:pPr>
        </w:pPrChange>
      </w:pPr>
      <w:bookmarkStart w:id="4" w:name="_GoBack"/>
      <w:bookmarkEnd w:id="4"/>
      <w:ins w:id="5" w:author="Julia" w:date="2022-07-16T16:22:00Z">
        <w:r w:rsidRPr="00C365D7">
          <w:rPr>
            <w:rStyle w:val="32"/>
            <w:rFonts w:ascii="Times New Roman" w:hAnsi="Times New Roman" w:cs="Times New Roman"/>
            <w:b w:val="0"/>
            <w:i/>
            <w:sz w:val="22"/>
            <w:u w:val="words"/>
            <w:rPrChange w:id="6" w:author="Julia" w:date="2022-07-16T16:22:00Z">
              <w:rPr>
                <w:rStyle w:val="32"/>
                <w:b w:val="0"/>
              </w:rPr>
            </w:rPrChange>
          </w:rPr>
          <w:t>Перевод с английского языка на русский язык</w:t>
        </w:r>
      </w:ins>
    </w:p>
    <w:p w:rsidR="00594738" w:rsidRDefault="00594738" w:rsidP="00594738">
      <w:pPr>
        <w:keepNext/>
        <w:keepLines/>
        <w:spacing w:after="100" w:afterAutospacing="1"/>
      </w:pPr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C365D7" w:rsidRDefault="00C365D7" w:rsidP="00594738">
      <w:pPr>
        <w:spacing w:after="100" w:afterAutospacing="1"/>
        <w:rPr>
          <w:ins w:id="7" w:author="Julia" w:date="2022-07-16T16:22:00Z"/>
          <w:lang w:val="en-US"/>
        </w:rPr>
      </w:pPr>
      <w:ins w:id="8" w:author="Julia" w:date="2022-07-16T16:22:00Z">
        <w:r>
          <w:rPr>
            <w:lang w:val="en-US"/>
          </w:rPr>
          <w:t>«РАЙЗИНГ САН АДМИНИСТРАТИКАНТОР» (RISING SUN ADMINISTRATIEKANTOOR)</w:t>
        </w:r>
      </w:ins>
    </w:p>
    <w:p w:rsidR="00594738" w:rsidRPr="00BE0651" w:rsidDel="00C365D7" w:rsidRDefault="00594738" w:rsidP="00594738">
      <w:pPr>
        <w:keepNext/>
        <w:keepLines/>
        <w:spacing w:after="100" w:afterAutospacing="1"/>
        <w:rPr>
          <w:del w:id="9" w:author="Julia" w:date="2022-07-16T16:22:00Z"/>
          <w:lang w:val="en-US"/>
        </w:rPr>
      </w:pPr>
      <w:del w:id="10" w:author="Julia" w:date="2022-07-16T16:22:00Z">
        <w:r w:rsidRPr="00BE0651" w:rsidDel="00C365D7">
          <w:rPr>
            <w:lang w:val="en-US"/>
          </w:rPr>
          <w:delText>"</w:delText>
        </w:r>
        <w:r w:rsidDel="00C365D7">
          <w:delText>РАЙЗИНГ</w:delText>
        </w:r>
        <w:r w:rsidRPr="00BE0651" w:rsidDel="00C365D7">
          <w:rPr>
            <w:lang w:val="en-US"/>
          </w:rPr>
          <w:delText xml:space="preserve"> </w:delText>
        </w:r>
        <w:r w:rsidR="006A5505" w:rsidDel="00C365D7">
          <w:delText>САН</w:delText>
        </w:r>
        <w:r w:rsidRPr="00BE0651" w:rsidDel="00C365D7">
          <w:rPr>
            <w:lang w:val="en-US"/>
          </w:rPr>
          <w:delText xml:space="preserve"> </w:delText>
        </w:r>
        <w:r w:rsidDel="00C365D7">
          <w:delText>АДМИНИСТРАТИКАНТОР</w:delText>
        </w:r>
        <w:commentRangeStart w:id="11"/>
        <w:r w:rsidRPr="00BE0651" w:rsidDel="00C365D7">
          <w:rPr>
            <w:lang w:val="en-US"/>
          </w:rPr>
          <w:delText>"</w:delText>
        </w:r>
        <w:commentRangeEnd w:id="11"/>
        <w:r w:rsidR="001A3F32" w:rsidDel="00C365D7">
          <w:rPr>
            <w:rStyle w:val="aa"/>
          </w:rPr>
          <w:commentReference w:id="11"/>
        </w:r>
        <w:r w:rsidRPr="00BE0651" w:rsidDel="00C365D7">
          <w:rPr>
            <w:lang w:val="en-US"/>
          </w:rPr>
          <w:delText xml:space="preserve"> (RISING </w:delText>
        </w:r>
        <w:r w:rsidR="006A5505" w:rsidDel="00C365D7">
          <w:rPr>
            <w:lang w:val="en-US"/>
          </w:rPr>
          <w:delText>SUN</w:delText>
        </w:r>
        <w:r w:rsidRPr="00BE0651" w:rsidDel="00C365D7">
          <w:rPr>
            <w:lang w:val="en-US"/>
          </w:rPr>
          <w:delText xml:space="preserve"> ADMINISTRATIEKANTOOR)</w:delText>
        </w:r>
      </w:del>
    </w:p>
    <w:p w:rsidR="00594738" w:rsidRDefault="00594738" w:rsidP="00594738">
      <w:pPr>
        <w:spacing w:after="100" w:afterAutospacing="1"/>
      </w:pPr>
      <w:r>
        <w:t>с местонахождением согласно Уставу в муниципалитете г. Амстердам</w:t>
      </w:r>
    </w:p>
    <w:p w:rsidR="00C365D7" w:rsidRDefault="00C365D7" w:rsidP="007F65D5">
      <w:pPr>
        <w:pStyle w:val="22"/>
        <w:shd w:val="clear" w:color="auto" w:fill="auto"/>
        <w:spacing w:after="100" w:afterAutospacing="1" w:line="240" w:lineRule="auto"/>
        <w:rPr>
          <w:ins w:id="12" w:author="Julia" w:date="2022-07-16T16:22:00Z"/>
          <w:rStyle w:val="24"/>
        </w:rPr>
      </w:pPr>
      <w:ins w:id="13" w:author="Julia" w:date="2022-07-16T16:22:00Z">
        <w:r>
          <w:rPr>
            <w:rStyle w:val="24"/>
          </w:rPr>
          <w:t>Дата подписания акта 08.07.2021 г.</w:t>
        </w:r>
      </w:ins>
    </w:p>
    <w:p w:rsidR="00594738" w:rsidDel="00C365D7" w:rsidRDefault="00594738" w:rsidP="00594738">
      <w:pPr>
        <w:pStyle w:val="22"/>
        <w:shd w:val="clear" w:color="auto" w:fill="auto"/>
        <w:spacing w:after="100" w:afterAutospacing="1" w:line="240" w:lineRule="auto"/>
        <w:rPr>
          <w:del w:id="14" w:author="Julia" w:date="2022-07-16T16:22:00Z"/>
          <w:lang w:val="en-US"/>
        </w:rPr>
      </w:pPr>
      <w:del w:id="15" w:author="Julia" w:date="2022-07-16T16:22:00Z">
        <w:r w:rsidDel="00C365D7">
          <w:rPr>
            <w:rStyle w:val="24"/>
          </w:rPr>
          <w:delText xml:space="preserve">Дата подписания акта </w:delText>
        </w:r>
        <w:r w:rsidR="005E073A" w:rsidDel="00C365D7">
          <w:delText>8</w:delText>
        </w:r>
        <w:r w:rsidDel="00C365D7">
          <w:delText xml:space="preserve"> июля 2021 г.</w:delText>
        </w:r>
      </w:del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r w:rsidRPr="006A1D93">
        <w:t>Анкета юридического лица</w:t>
      </w:r>
      <w:del w:id="16" w:author="Julia" w:date="2022-07-16T16:22:00Z">
        <w:r w:rsidRPr="006A1D93" w:rsidDel="00C365D7">
          <w:delText xml:space="preserve"> - </w:delText>
        </w:r>
      </w:del>
      <w:ins w:id="17" w:author="Julia" w:date="2022-07-16T16:22:00Z">
        <w:r w:rsidR="00C365D7">
          <w:t xml:space="preserve"> — </w:t>
        </w:r>
      </w:ins>
      <w:r w:rsidRPr="006A1D93">
        <w:t>учредителя (акционера, участника) финансовой организации, юридического лица</w:t>
      </w:r>
      <w:del w:id="18" w:author="Julia" w:date="2022-07-16T16:22:00Z">
        <w:r w:rsidRPr="006A1D93" w:rsidDel="00C365D7">
          <w:delText xml:space="preserve"> - </w:delText>
        </w:r>
      </w:del>
      <w:ins w:id="19" w:author="Julia" w:date="2022-07-16T16:22:00Z">
        <w:r w:rsidR="00C365D7">
          <w:t xml:space="preserve"> — </w:t>
        </w:r>
      </w:ins>
      <w:r w:rsidRPr="006A1D93">
        <w:t>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некредитной финансовой организации или микрокредитной компании, лиц, осуществляющих функции единоличного исполнительного органа указанных юридических лиц</w:t>
      </w:r>
    </w:p>
    <w:p w:rsidR="00C365D7" w:rsidRDefault="00C365D7" w:rsidP="008A6AB1">
      <w:pPr>
        <w:pStyle w:val="22"/>
        <w:shd w:val="clear" w:color="auto" w:fill="auto"/>
        <w:spacing w:line="240" w:lineRule="auto"/>
        <w:rPr>
          <w:ins w:id="20" w:author="Julia" w:date="2022-07-16T16:22:00Z"/>
          <w:lang w:val="en-US"/>
        </w:rPr>
      </w:pPr>
      <w:ins w:id="21" w:author="Julia" w:date="2022-07-16T16:22:00Z">
        <w:r>
          <w:rPr>
            <w:lang w:val="en-US"/>
          </w:rPr>
          <w:t>«ИНГ БАНК (ЕВРАЗИЯ)» АКЦИОНЕРНОЕ ОБЩЕСТВО</w:t>
        </w:r>
        <w:r>
          <w:rPr>
            <w:lang w:val="en-US"/>
          </w:rPr>
          <w:br/>
          <w:t>«ИНГ БАНК (ЕВРАЗИЯ)» АО</w:t>
        </w:r>
      </w:ins>
    </w:p>
    <w:p w:rsidR="00161A05" w:rsidRPr="006A1D93" w:rsidDel="00C365D7" w:rsidRDefault="00184BCB" w:rsidP="007F65D5">
      <w:pPr>
        <w:pStyle w:val="22"/>
        <w:shd w:val="clear" w:color="auto" w:fill="auto"/>
        <w:spacing w:line="240" w:lineRule="auto"/>
        <w:rPr>
          <w:del w:id="22" w:author="Julia" w:date="2022-07-16T16:22:00Z"/>
        </w:rPr>
      </w:pPr>
      <w:del w:id="23" w:author="Julia" w:date="2022-07-16T16:22:00Z">
        <w:r w:rsidRPr="00BE0651" w:rsidDel="00C365D7">
          <w:rPr>
            <w:lang w:val="en-US"/>
          </w:rPr>
          <w:delText>"</w:delText>
        </w:r>
        <w:r w:rsidR="00E07815" w:rsidRPr="006A1D93" w:rsidDel="00C365D7">
          <w:delText>ИНГ БАНК (ЕВРАЗИЯ)</w:delText>
        </w:r>
        <w:r w:rsidRPr="00BE0651" w:rsidDel="00C365D7">
          <w:rPr>
            <w:lang w:val="en-US"/>
          </w:rPr>
          <w:delText>"</w:delText>
        </w:r>
        <w:r w:rsidR="00E07815" w:rsidRPr="006A1D93" w:rsidDel="00C365D7">
          <w:delText xml:space="preserve"> АКЦИОНЕРНОЕ ОБЩЕСТВО</w:delText>
        </w:r>
        <w:r w:rsidR="00E07815" w:rsidRPr="006A1D93" w:rsidDel="00C365D7">
          <w:br/>
        </w:r>
        <w:r w:rsidRPr="00BE0651" w:rsidDel="00C365D7">
          <w:rPr>
            <w:lang w:val="en-US"/>
          </w:rPr>
          <w:delText>"</w:delText>
        </w:r>
        <w:r w:rsidR="00E07815" w:rsidRPr="006A1D93" w:rsidDel="00C365D7">
          <w:delText>ИНГ БАНК (ЕВРАЗИЯ)</w:delText>
        </w:r>
        <w:r w:rsidRPr="00BE0651" w:rsidDel="00C365D7">
          <w:rPr>
            <w:lang w:val="en-US"/>
          </w:rPr>
          <w:delText>"</w:delText>
        </w:r>
        <w:r w:rsidR="00E07815" w:rsidRPr="006A1D93" w:rsidDel="00C365D7">
          <w:delText xml:space="preserve"> АО</w:delText>
        </w:r>
      </w:del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r w:rsidRPr="006A1D93">
              <w:rPr>
                <w:rStyle w:val="26pt"/>
                <w:lang w:val="ru-RU" w:eastAsia="ru-RU" w:bidi="ru-RU"/>
              </w:rPr>
              <w:t>(полное и (или) сокращенное (при наличии) наименования финансовой организации или микрокредитной компании (для финансовой организации или микрокредитной компании, являющихся коммерческими организациями,</w:t>
            </w:r>
            <w:del w:id="24" w:author="Julia" w:date="2022-07-16T16:22:00Z">
              <w:r w:rsidRPr="006A1D93" w:rsidDel="00C365D7">
                <w:rPr>
                  <w:rStyle w:val="26pt"/>
                  <w:lang w:val="ru-RU" w:eastAsia="ru-RU" w:bidi="ru-RU"/>
                </w:rPr>
                <w:delText xml:space="preserve"> - </w:delText>
              </w:r>
            </w:del>
            <w:ins w:id="25" w:author="Julia" w:date="2022-07-16T16:22:00Z">
              <w:r w:rsidR="00C365D7">
                <w:rPr>
                  <w:rStyle w:val="26pt"/>
                  <w:lang w:val="ru-RU" w:eastAsia="ru-RU" w:bidi="ru-RU"/>
                </w:rPr>
                <w:t xml:space="preserve"> — </w:t>
              </w:r>
            </w:ins>
            <w:r w:rsidRPr="006A1D93">
              <w:rPr>
                <w:rStyle w:val="26pt"/>
                <w:lang w:val="ru-RU" w:eastAsia="ru-RU" w:bidi="ru-RU"/>
              </w:rPr>
              <w:t>полное и (или) сокращенное (при наличии) фирменные наименования), основной государственный регистрационный номер финансовой организации или микрокредитной компании, регистрационный номер кредитной организации, присвоенный Банком России</w:t>
            </w:r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</w:t>
            </w:r>
            <w:del w:id="26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27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Н.В.» (ING BANK N.V.</w:t>
            </w:r>
            <w:del w:id="28" w:author="Julia" w:date="2022-07-16T16:22:00Z">
              <w:r w:rsidRPr="006A1D93" w:rsidDel="00C365D7">
                <w:rPr>
                  <w:rStyle w:val="2105pt"/>
                </w:rPr>
                <w:delText xml:space="preserve"> )</w:delText>
              </w:r>
            </w:del>
            <w:ins w:id="29" w:author="Julia" w:date="2022-07-16T16:22:00Z">
              <w:r w:rsidR="00C365D7">
                <w:rPr>
                  <w:rStyle w:val="2105pt"/>
                </w:rPr>
                <w:t>)</w:t>
              </w:r>
            </w:ins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Основной государственный регистрационный номер Для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r w:rsidRPr="006A1D93">
              <w:rPr>
                <w:rStyle w:val="2105pt"/>
              </w:rPr>
              <w:t>Бейлмердреф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 Нидерланды (Bijlmerdreef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>Сведения о единоличном исполнительном органе юридического лица (далее</w:t>
            </w:r>
            <w:del w:id="30" w:author="Julia" w:date="2022-07-16T16:22:00Z">
              <w:r w:rsidRPr="006A1D93" w:rsidDel="00C365D7">
                <w:rPr>
                  <w:rStyle w:val="200"/>
                </w:rPr>
                <w:delText xml:space="preserve"> - </w:delText>
              </w:r>
            </w:del>
            <w:ins w:id="31" w:author="Julia" w:date="2022-07-16T16:22:00Z">
              <w:r w:rsidR="00C365D7">
                <w:rPr>
                  <w:rStyle w:val="200"/>
                </w:rPr>
                <w:t xml:space="preserve"> — </w:t>
              </w:r>
            </w:ins>
            <w:r w:rsidRPr="006A1D93">
              <w:rPr>
                <w:rStyle w:val="200"/>
              </w:rPr>
              <w:t xml:space="preserve">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</w:t>
            </w:r>
            <w:del w:id="32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33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ван Рэйсвик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Дата и место рождения ЕИО</w:t>
            </w:r>
            <w:del w:id="34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35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 xml:space="preserve">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</w:t>
            </w:r>
            <w:del w:id="36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37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</w:t>
            </w:r>
            <w:del w:id="38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39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C365D7" w:rsidRDefault="00C365D7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ins w:id="40" w:author="Julia" w:date="2022-07-16T16:22:00Z"/>
                <w:rStyle w:val="200"/>
                <w:lang w:eastAsia="en-US" w:bidi="en-US"/>
              </w:rPr>
            </w:pPr>
            <w:ins w:id="41" w:author="Julia" w:date="2022-07-16T16:22:00Z">
              <w:r>
                <w:rPr>
                  <w:rStyle w:val="200"/>
                  <w:lang w:eastAsia="en-US" w:bidi="en-US"/>
                </w:rPr>
                <w:t>Дата выдачи: 12.08.2010 г.</w:t>
              </w:r>
            </w:ins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del w:id="42" w:author="Julia" w:date="2022-07-16T16:22:00Z">
              <w:r w:rsidRPr="006A1D93" w:rsidDel="00C365D7">
                <w:rPr>
                  <w:rStyle w:val="200"/>
                  <w:lang w:eastAsia="en-US" w:bidi="en-US"/>
                </w:rPr>
                <w:delText>Дата выдачи: 1</w:delText>
              </w:r>
              <w:r w:rsidR="00162FFD" w:rsidDel="00C365D7">
                <w:rPr>
                  <w:rStyle w:val="200"/>
                  <w:lang w:val="en-US" w:eastAsia="en-US" w:bidi="en-US"/>
                </w:rPr>
                <w:delText>2</w:delText>
              </w:r>
              <w:r w:rsidRPr="006A1D93" w:rsidDel="00C365D7">
                <w:rPr>
                  <w:rStyle w:val="200"/>
                  <w:lang w:eastAsia="en-US" w:bidi="en-US"/>
                </w:rPr>
                <w:delText xml:space="preserve"> августа 20</w:delText>
              </w:r>
              <w:r w:rsidR="00162FFD" w:rsidDel="00C365D7">
                <w:rPr>
                  <w:rStyle w:val="200"/>
                  <w:lang w:val="en-US" w:eastAsia="en-US" w:bidi="en-US"/>
                </w:rPr>
                <w:delText>10</w:delText>
              </w:r>
              <w:r w:rsidRPr="006A1D93" w:rsidDel="00C365D7">
                <w:rPr>
                  <w:rStyle w:val="200"/>
                  <w:lang w:eastAsia="en-US" w:bidi="en-US"/>
                </w:rPr>
                <w:delText xml:space="preserve"> г.</w:delText>
              </w:r>
            </w:del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Адрес регистрации по месту жительства и адрес фактического места жительства, номер контактного телефона ЕИО</w:t>
            </w:r>
            <w:del w:id="43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44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или адрес ЕИО-организации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 xml:space="preserve">Бейлмердреф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>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C365D7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ins w:id="89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90" w:author="Julia" w:date="2022-07-16T16:22:00Z">
              <w:r w:rsidR="00E07815" w:rsidRPr="006A1D93" w:rsidDel="00C365D7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ван Рэйсвик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1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92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3" w:author="Julia" w:date="2022-07-16T16:22:00Z">
              <w:r w:rsidRPr="006A1D93" w:rsidDel="00C365D7">
                <w:rPr>
                  <w:rStyle w:val="21"/>
                </w:rPr>
                <w:delText xml:space="preserve"> </w:delText>
              </w:r>
              <w:r w:rsidR="003A293A" w:rsidDel="00C365D7">
                <w:rPr>
                  <w:rStyle w:val="21"/>
                  <w:lang w:val="en-US"/>
                </w:rPr>
                <w:delText>-</w:delText>
              </w:r>
              <w:r w:rsidRPr="006A1D93" w:rsidDel="00C365D7">
                <w:rPr>
                  <w:rStyle w:val="21"/>
                </w:rPr>
                <w:delText xml:space="preserve"> </w:delText>
              </w:r>
            </w:del>
            <w:ins w:id="94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C365D7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95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96" w:author="Julia" w:date="2022-07-16T16:22:00Z">
              <w:r w:rsidR="00E07815" w:rsidRPr="006A1D93" w:rsidDel="00C365D7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7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98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9" w:author="Julia" w:date="2022-07-16T16:22:00Z">
              <w:r w:rsidRPr="006A1D93" w:rsidDel="00C365D7">
                <w:rPr>
                  <w:rStyle w:val="21"/>
                </w:rPr>
                <w:delText xml:space="preserve"> </w:delText>
              </w:r>
              <w:r w:rsidR="003A293A" w:rsidDel="00C365D7">
                <w:rPr>
                  <w:rStyle w:val="21"/>
                  <w:lang w:val="en-US"/>
                </w:rPr>
                <w:delText>-</w:delText>
              </w:r>
              <w:r w:rsidRPr="006A1D93" w:rsidDel="00C365D7">
                <w:rPr>
                  <w:rStyle w:val="21"/>
                </w:rPr>
                <w:delText xml:space="preserve"> </w:delText>
              </w:r>
            </w:del>
            <w:ins w:id="100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C365D7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1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2" w:author="Julia" w:date="2022-07-16T16:22:00Z">
              <w:r w:rsidR="00E07815" w:rsidRPr="006A1D93" w:rsidDel="00C365D7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103" w:author="Julia" w:date="2022-07-16T16:22:00Z">
              <w:r w:rsidRPr="006A1D93" w:rsidDel="00C365D7">
                <w:rPr>
                  <w:rStyle w:val="21"/>
                </w:rPr>
                <w:delText xml:space="preserve"> - </w:delText>
              </w:r>
            </w:del>
            <w:ins w:id="104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105" w:author="Julia" w:date="2022-07-16T16:22:00Z">
              <w:r w:rsidRPr="006A1D93" w:rsidDel="00C365D7">
                <w:rPr>
                  <w:rStyle w:val="21"/>
                </w:rPr>
                <w:delText xml:space="preserve"> </w:delText>
              </w:r>
              <w:r w:rsidR="003A293A" w:rsidDel="00C365D7">
                <w:rPr>
                  <w:rStyle w:val="21"/>
                  <w:lang w:val="en-US"/>
                </w:rPr>
                <w:delText>-</w:delText>
              </w:r>
              <w:r w:rsidRPr="006A1D93" w:rsidDel="00C365D7">
                <w:rPr>
                  <w:rStyle w:val="21"/>
                </w:rPr>
                <w:delText xml:space="preserve"> </w:delText>
              </w:r>
            </w:del>
            <w:ins w:id="106" w:author="Julia" w:date="2022-07-16T16:22:00Z">
              <w:r w:rsidR="00C365D7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C365D7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7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8" w:author="Julia" w:date="2022-07-16T16:22:00Z">
              <w:r w:rsidR="00E07815" w:rsidRPr="006A1D93" w:rsidDel="00C365D7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>Луис Армстронг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r w:rsidRPr="006A1D93">
        <w:t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некредитной финансовой организации или микрокредитной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del w:id="109" w:author="Julia" w:date="2022-07-16T16:22:00Z">
              <w:r w:rsidDel="00C365D7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0" w:author="Julia" w:date="2022-07-16T16:22:00Z">
              <w:r w:rsidR="00C365D7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1" w:author="Julia" w:date="2022-07-16T16:22:00Z">
              <w:r w:rsidDel="00C365D7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2" w:author="Julia" w:date="2022-07-16T16:22:00Z">
              <w:r w:rsidR="00C365D7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3" w:author="Julia" w:date="2022-07-16T16:22:00Z">
              <w:r w:rsidDel="00C365D7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4" w:author="Julia" w:date="2022-07-16T16:22:00Z">
              <w:r w:rsidR="00C365D7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Julia" w:date="2022-07-16T16:07:00Z" w:initials="J">
    <w:p w:rsidR="001A3F32" w:rsidRDefault="001A3F32">
      <w:pPr>
        <w:pStyle w:val="ab"/>
      </w:pPr>
      <w:r>
        <w:rPr>
          <w:rStyle w:val="aa"/>
        </w:rPr>
        <w:annotationRef/>
      </w:r>
      <w:r>
        <w:t>Исправить кавычки.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C8C" w:rsidRDefault="00532C8C">
      <w:r>
        <w:separator/>
      </w:r>
    </w:p>
  </w:endnote>
  <w:endnote w:type="continuationSeparator" w:id="0">
    <w:p w:rsidR="00532C8C" w:rsidRDefault="00532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5"/>
      <w:rPr>
        <w:ins w:id="60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1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Адрес компании: город — улица — страна</w:t>
      </w:r>
    </w:ins>
  </w:p>
  <w:p w:rsidR="00C365D7" w:rsidRDefault="00C365D7">
    <w:pPr>
      <w:pStyle w:val="a5"/>
      <w:rPr>
        <w:ins w:id="62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3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Страница 1 из 4</w:t>
      </w:r>
    </w:ins>
  </w:p>
  <w:p w:rsidR="00C365D7" w:rsidRDefault="00C365D7">
    <w:pPr>
      <w:pStyle w:val="a5"/>
      <w:rPr>
        <w:ins w:id="64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65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66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67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68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69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C365D7" w:rsidRDefault="00C365D7">
    <w:pPr>
      <w:pStyle w:val="a5"/>
      <w:rPr>
        <w:ins w:id="70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924BA5" w:rsidDel="00C365D7" w:rsidRDefault="00924BA5" w:rsidP="007F65D5">
    <w:pPr>
      <w:pStyle w:val="22"/>
      <w:shd w:val="clear" w:color="auto" w:fill="auto"/>
      <w:spacing w:line="240" w:lineRule="auto"/>
      <w:rPr>
        <w:del w:id="71" w:author="Julia" w:date="2022-07-16T16:22:00Z"/>
        <w:lang w:eastAsia="en-US" w:bidi="en-US"/>
      </w:rPr>
    </w:pPr>
    <w:del w:id="72" w:author="Julia" w:date="2022-07-16T16:22:00Z">
      <w:r w:rsidDel="00C365D7">
        <w:rPr>
          <w:lang w:eastAsia="en-US" w:bidi="en-US"/>
        </w:rPr>
        <w:delText>Адрес компании: город - улица - страна</w:delText>
      </w:r>
    </w:del>
  </w:p>
  <w:p w:rsidR="003A0E84" w:rsidRPr="006858B2" w:rsidDel="00C365D7" w:rsidRDefault="00E07815" w:rsidP="007F65D5">
    <w:pPr>
      <w:pStyle w:val="22"/>
      <w:shd w:val="clear" w:color="auto" w:fill="auto"/>
      <w:spacing w:line="240" w:lineRule="auto"/>
      <w:rPr>
        <w:del w:id="73" w:author="Julia" w:date="2022-07-16T16:22:00Z"/>
        <w:lang w:val="en-US" w:eastAsia="en-US" w:bidi="en-US"/>
      </w:rPr>
    </w:pPr>
    <w:del w:id="74" w:author="Julia" w:date="2022-07-16T16:22:00Z">
      <w:r w:rsidDel="00C365D7">
        <w:rPr>
          <w:lang w:eastAsia="en-US" w:bidi="en-US"/>
        </w:rPr>
        <w:delText xml:space="preserve">Страница </w:delText>
      </w:r>
      <w:r w:rsidR="004A6728" w:rsidRPr="007F65D5" w:rsidDel="00C365D7">
        <w:rPr>
          <w:lang w:val="en-US" w:eastAsia="en-US" w:bidi="en-US"/>
        </w:rPr>
        <w:fldChar w:fldCharType="begin"/>
      </w:r>
      <w:r w:rsidRPr="007F65D5" w:rsidDel="00C365D7">
        <w:rPr>
          <w:lang w:eastAsia="en-US" w:bidi="en-US"/>
        </w:rPr>
        <w:delInstrText>PAGE   \* MERGEFORMAT</w:delInstrText>
      </w:r>
      <w:r w:rsidR="004A6728" w:rsidRPr="007F65D5" w:rsidDel="00C365D7">
        <w:rPr>
          <w:lang w:val="en-US" w:eastAsia="en-US" w:bidi="en-US"/>
        </w:rPr>
        <w:fldChar w:fldCharType="separate"/>
      </w:r>
      <w:r w:rsidR="00C365D7" w:rsidDel="00C365D7">
        <w:rPr>
          <w:noProof/>
          <w:lang w:eastAsia="en-US" w:bidi="en-US"/>
        </w:rPr>
        <w:delText>1</w:delText>
      </w:r>
      <w:r w:rsidR="004A6728" w:rsidRPr="007F65D5" w:rsidDel="00C365D7">
        <w:rPr>
          <w:lang w:val="en-US" w:eastAsia="en-US" w:bidi="en-US"/>
        </w:rPr>
        <w:fldChar w:fldCharType="end"/>
      </w:r>
      <w:r w:rsidDel="00C365D7">
        <w:rPr>
          <w:lang w:eastAsia="en-US" w:bidi="en-US"/>
        </w:rPr>
        <w:delText xml:space="preserve"> из </w:delText>
      </w:r>
      <w:r w:rsidR="006858B2" w:rsidDel="00C365D7">
        <w:rPr>
          <w:lang w:val="en-US" w:eastAsia="en-US" w:bidi="en-US"/>
        </w:rPr>
        <w:delText>4</w:delText>
      </w:r>
    </w:del>
  </w:p>
  <w:p w:rsidR="003A0E84" w:rsidRDefault="003A0E8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5"/>
      <w:rPr>
        <w:ins w:id="82" w:author="Julia" w:date="2022-07-16T16:22:00Z"/>
      </w:rPr>
    </w:pPr>
  </w:p>
  <w:p w:rsidR="00C365D7" w:rsidRDefault="00C365D7">
    <w:pPr>
      <w:pStyle w:val="a5"/>
      <w:rPr>
        <w:ins w:id="83" w:author="Julia" w:date="2022-07-16T16:22:00Z"/>
      </w:rPr>
    </w:pPr>
  </w:p>
  <w:p w:rsidR="00C365D7" w:rsidRDefault="00C365D7">
    <w:pPr>
      <w:pStyle w:val="a5"/>
      <w:rPr>
        <w:ins w:id="84" w:author="Julia" w:date="2022-07-16T16:22:00Z"/>
      </w:rPr>
    </w:pPr>
  </w:p>
  <w:p w:rsidR="00C365D7" w:rsidRDefault="00C365D7">
    <w:pPr>
      <w:pStyle w:val="a5"/>
      <w:rPr>
        <w:ins w:id="85" w:author="Julia" w:date="2022-07-16T16:22:00Z"/>
      </w:rPr>
    </w:pPr>
  </w:p>
  <w:p w:rsidR="00C365D7" w:rsidRDefault="00C365D7">
    <w:pPr>
      <w:pStyle w:val="a5"/>
      <w:rPr>
        <w:ins w:id="86" w:author="Julia" w:date="2022-07-16T16:22:00Z"/>
      </w:rPr>
    </w:pPr>
  </w:p>
  <w:p w:rsidR="00C365D7" w:rsidRDefault="00C365D7">
    <w:pPr>
      <w:pStyle w:val="a5"/>
      <w:rPr>
        <w:ins w:id="87" w:author="Julia" w:date="2022-07-16T16:22:00Z"/>
      </w:rPr>
    </w:pPr>
  </w:p>
  <w:p w:rsidR="00C365D7" w:rsidRDefault="00C365D7">
    <w:pPr>
      <w:pStyle w:val="a5"/>
      <w:rPr>
        <w:ins w:id="88" w:author="Julia" w:date="2022-07-16T16:22:00Z"/>
      </w:rPr>
    </w:pPr>
  </w:p>
  <w:p w:rsidR="00C365D7" w:rsidRDefault="00C365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C8C" w:rsidRDefault="00532C8C">
      <w:r>
        <w:separator/>
      </w:r>
    </w:p>
  </w:footnote>
  <w:footnote w:type="continuationSeparator" w:id="0">
    <w:p w:rsidR="00532C8C" w:rsidRDefault="00532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3"/>
      <w:rPr>
        <w:ins w:id="45" w:author="Julia" w:date="2022-07-16T16:22:00Z"/>
      </w:rPr>
    </w:pPr>
  </w:p>
  <w:p w:rsidR="00C365D7" w:rsidRDefault="00C365D7">
    <w:pPr>
      <w:pStyle w:val="a3"/>
      <w:rPr>
        <w:ins w:id="46" w:author="Julia" w:date="2022-07-16T16:22:00Z"/>
      </w:rPr>
    </w:pPr>
  </w:p>
  <w:p w:rsidR="00C365D7" w:rsidRDefault="00C365D7">
    <w:pPr>
      <w:pStyle w:val="a3"/>
      <w:rPr>
        <w:ins w:id="47" w:author="Julia" w:date="2022-07-16T16:22:00Z"/>
      </w:rPr>
    </w:pPr>
    <w:ins w:id="48" w:author="Julia" w:date="2022-07-16T16:22:00Z">
      <w:r>
        <w:t>Логотип компании «Компания» — дата (указать дату).</w:t>
      </w:r>
    </w:ins>
  </w:p>
  <w:p w:rsidR="00C365D7" w:rsidRDefault="00C365D7">
    <w:pPr>
      <w:pStyle w:val="a3"/>
      <w:rPr>
        <w:ins w:id="49" w:author="Julia" w:date="2022-07-16T16:22:00Z"/>
      </w:rPr>
    </w:pPr>
  </w:p>
  <w:p w:rsidR="00C365D7" w:rsidRDefault="00C365D7">
    <w:pPr>
      <w:pStyle w:val="a3"/>
      <w:rPr>
        <w:ins w:id="50" w:author="Julia" w:date="2022-07-16T16:22:00Z"/>
      </w:rPr>
    </w:pPr>
  </w:p>
  <w:p w:rsidR="00C365D7" w:rsidRDefault="00C365D7">
    <w:pPr>
      <w:pStyle w:val="a3"/>
      <w:rPr>
        <w:ins w:id="51" w:author="Julia" w:date="2022-07-16T16:22:00Z"/>
      </w:rPr>
    </w:pPr>
  </w:p>
  <w:p w:rsidR="00C365D7" w:rsidRDefault="00C365D7">
    <w:pPr>
      <w:pStyle w:val="a3"/>
      <w:rPr>
        <w:ins w:id="52" w:author="Julia" w:date="2022-07-16T16:22:00Z"/>
      </w:rPr>
    </w:pPr>
  </w:p>
  <w:p w:rsidR="00C365D7" w:rsidRDefault="00C365D7">
    <w:pPr>
      <w:pStyle w:val="a3"/>
      <w:rPr>
        <w:ins w:id="53" w:author="Julia" w:date="2022-07-16T16:22:00Z"/>
      </w:rPr>
    </w:pPr>
  </w:p>
  <w:p w:rsidR="00C365D7" w:rsidRDefault="00C365D7">
    <w:pPr>
      <w:pStyle w:val="a3"/>
      <w:rPr>
        <w:ins w:id="54" w:author="Julia" w:date="2022-07-16T16:22:00Z"/>
      </w:rPr>
    </w:pPr>
  </w:p>
  <w:p w:rsidR="00C365D7" w:rsidRDefault="00C365D7">
    <w:pPr>
      <w:pStyle w:val="a3"/>
      <w:rPr>
        <w:ins w:id="55" w:author="Julia" w:date="2022-07-16T16:22:00Z"/>
      </w:rPr>
    </w:pPr>
  </w:p>
  <w:p w:rsidR="00C4090D" w:rsidDel="00C365D7" w:rsidRDefault="00C4090D">
    <w:pPr>
      <w:pStyle w:val="a3"/>
      <w:rPr>
        <w:del w:id="56" w:author="Julia" w:date="2022-07-16T16:22:00Z"/>
      </w:rPr>
    </w:pPr>
  </w:p>
  <w:p w:rsidR="00C4090D" w:rsidDel="00C365D7" w:rsidRDefault="00C4090D">
    <w:pPr>
      <w:pStyle w:val="a3"/>
      <w:rPr>
        <w:del w:id="57" w:author="Julia" w:date="2022-07-16T16:22:00Z"/>
      </w:rPr>
    </w:pPr>
  </w:p>
  <w:p w:rsidR="00C4090D" w:rsidRPr="00C4090D" w:rsidDel="00C365D7" w:rsidRDefault="00C4090D" w:rsidP="00C4090D">
    <w:pPr>
      <w:pStyle w:val="a3"/>
      <w:jc w:val="right"/>
      <w:rPr>
        <w:del w:id="58" w:author="Julia" w:date="2022-07-16T16:22:00Z"/>
      </w:rPr>
    </w:pPr>
    <w:del w:id="59" w:author="Julia" w:date="2022-07-16T16:22:00Z">
      <w:r w:rsidDel="00C365D7">
        <w:delText xml:space="preserve">Логотип компании </w:delText>
      </w:r>
      <w:r w:rsidDel="00C365D7">
        <w:rPr>
          <w:lang w:val="en-US"/>
        </w:rPr>
        <w:delText>"</w:delText>
      </w:r>
      <w:r w:rsidDel="00C365D7">
        <w:delText>Компания</w:delText>
      </w:r>
      <w:r w:rsidDel="00C365D7">
        <w:rPr>
          <w:lang w:val="en-US"/>
        </w:rPr>
        <w:delText>"</w:delText>
      </w:r>
      <w:r w:rsidDel="00C365D7">
        <w:delText xml:space="preserve"> - дата ( указать дату).</w:delText>
      </w:r>
    </w:del>
  </w:p>
  <w:p w:rsidR="00C4090D" w:rsidRDefault="00C4090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D7" w:rsidRDefault="00C365D7">
    <w:pPr>
      <w:pStyle w:val="a3"/>
      <w:rPr>
        <w:ins w:id="75" w:author="Julia" w:date="2022-07-16T16:22:00Z"/>
      </w:rPr>
    </w:pPr>
  </w:p>
  <w:p w:rsidR="00C365D7" w:rsidRDefault="00C365D7">
    <w:pPr>
      <w:pStyle w:val="a3"/>
      <w:rPr>
        <w:ins w:id="76" w:author="Julia" w:date="2022-07-16T16:22:00Z"/>
      </w:rPr>
    </w:pPr>
  </w:p>
  <w:p w:rsidR="00C365D7" w:rsidRDefault="00C365D7">
    <w:pPr>
      <w:pStyle w:val="a3"/>
      <w:rPr>
        <w:ins w:id="77" w:author="Julia" w:date="2022-07-16T16:22:00Z"/>
      </w:rPr>
    </w:pPr>
  </w:p>
  <w:p w:rsidR="00C365D7" w:rsidRDefault="00C365D7">
    <w:pPr>
      <w:pStyle w:val="a3"/>
      <w:rPr>
        <w:ins w:id="78" w:author="Julia" w:date="2022-07-16T16:22:00Z"/>
      </w:rPr>
    </w:pPr>
  </w:p>
  <w:p w:rsidR="00C365D7" w:rsidRDefault="00C365D7">
    <w:pPr>
      <w:pStyle w:val="a3"/>
      <w:rPr>
        <w:ins w:id="79" w:author="Julia" w:date="2022-07-16T16:22:00Z"/>
      </w:rPr>
    </w:pPr>
  </w:p>
  <w:p w:rsidR="00C365D7" w:rsidRDefault="00C365D7">
    <w:pPr>
      <w:pStyle w:val="a3"/>
      <w:rPr>
        <w:ins w:id="80" w:author="Julia" w:date="2022-07-16T16:22:00Z"/>
      </w:rPr>
    </w:pPr>
  </w:p>
  <w:p w:rsidR="00C365D7" w:rsidRDefault="00C365D7">
    <w:pPr>
      <w:pStyle w:val="a3"/>
      <w:rPr>
        <w:ins w:id="81" w:author="Julia" w:date="2022-07-16T16:22:00Z"/>
      </w:rPr>
    </w:pPr>
  </w:p>
  <w:p w:rsidR="00C365D7" w:rsidRDefault="00C365D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visionView w:markup="0"/>
  <w:trackRevision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869CE"/>
    <w:rsid w:val="001A3F32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3F6DC2"/>
    <w:rsid w:val="0044273A"/>
    <w:rsid w:val="00446D1C"/>
    <w:rsid w:val="004A6728"/>
    <w:rsid w:val="00532C8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6E4EEE"/>
    <w:rsid w:val="00724658"/>
    <w:rsid w:val="0074401B"/>
    <w:rsid w:val="00751A5F"/>
    <w:rsid w:val="00756534"/>
    <w:rsid w:val="007F65D5"/>
    <w:rsid w:val="0084204F"/>
    <w:rsid w:val="00857462"/>
    <w:rsid w:val="008A6AB1"/>
    <w:rsid w:val="00924BA5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365D7"/>
    <w:rsid w:val="00C4090D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409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090D"/>
    <w:rPr>
      <w:rFonts w:ascii="Tahoma" w:hAnsi="Tahoma" w:cs="Tahoma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1A3F3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3F32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3F32"/>
    <w:rPr>
      <w:color w:val="000000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3F3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3F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2</cp:revision>
  <dcterms:created xsi:type="dcterms:W3CDTF">2022-07-16T13:22:00Z</dcterms:created>
  <dcterms:modified xsi:type="dcterms:W3CDTF">2022-07-16T13:22:00Z</dcterms:modified>
</cp:coreProperties>
</file>